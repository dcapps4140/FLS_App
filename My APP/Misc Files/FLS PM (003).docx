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DB4A" w14:textId="77777777" w:rsidR="005A7F41" w:rsidRDefault="005A7F41">
      <w:pPr>
        <w:rPr>
          <w:color w:val="001489" w:themeColor="accent1"/>
          <w:szCs w:val="24"/>
        </w:rPr>
      </w:pPr>
    </w:p>
    <w:p w14:paraId="3DE90C10" w14:textId="77777777" w:rsidR="00BA6F6F" w:rsidRDefault="00BA6F6F" w:rsidP="00BA6F6F">
      <w:pPr>
        <w:jc w:val="center"/>
        <w:rPr>
          <w:color w:val="001489" w:themeColor="accent1"/>
          <w:sz w:val="40"/>
          <w:szCs w:val="44"/>
        </w:rPr>
      </w:pPr>
    </w:p>
    <w:p w14:paraId="4EBB200A" w14:textId="77777777" w:rsidR="00BA6F6F" w:rsidRDefault="00BA6F6F" w:rsidP="00BA6F6F">
      <w:pPr>
        <w:jc w:val="center"/>
        <w:rPr>
          <w:color w:val="001489" w:themeColor="accent1"/>
          <w:sz w:val="40"/>
          <w:szCs w:val="44"/>
        </w:rPr>
      </w:pPr>
    </w:p>
    <w:p w14:paraId="6AFFE722" w14:textId="77777777" w:rsidR="00BA6F6F" w:rsidRDefault="00BA6F6F" w:rsidP="00BA6F6F">
      <w:pPr>
        <w:jc w:val="center"/>
        <w:rPr>
          <w:color w:val="001489" w:themeColor="accent1"/>
          <w:sz w:val="40"/>
          <w:szCs w:val="44"/>
        </w:rPr>
      </w:pPr>
    </w:p>
    <w:p w14:paraId="64F3A76C" w14:textId="77777777" w:rsidR="00BA6F6F" w:rsidRDefault="00BA6F6F" w:rsidP="00BA6F6F">
      <w:pPr>
        <w:jc w:val="center"/>
        <w:rPr>
          <w:color w:val="001489" w:themeColor="accent1"/>
          <w:sz w:val="40"/>
          <w:szCs w:val="44"/>
        </w:rPr>
      </w:pPr>
    </w:p>
    <w:p w14:paraId="07E910C3" w14:textId="77777777" w:rsidR="00BA6F6F" w:rsidRDefault="00BA6F6F" w:rsidP="00BA6F6F">
      <w:pPr>
        <w:jc w:val="center"/>
        <w:rPr>
          <w:color w:val="001489" w:themeColor="accent1"/>
          <w:sz w:val="40"/>
          <w:szCs w:val="44"/>
        </w:rPr>
      </w:pPr>
    </w:p>
    <w:p w14:paraId="401C5261" w14:textId="7501A89E" w:rsidR="005A7F41" w:rsidRDefault="00847B2A" w:rsidP="00BA6F6F">
      <w:pPr>
        <w:jc w:val="center"/>
        <w:rPr>
          <w:color w:val="001489" w:themeColor="accent1"/>
          <w:sz w:val="40"/>
          <w:szCs w:val="44"/>
        </w:rPr>
      </w:pPr>
      <w:r>
        <w:rPr>
          <w:color w:val="001489" w:themeColor="accent1"/>
          <w:sz w:val="40"/>
          <w:szCs w:val="44"/>
        </w:rPr>
        <w:t>Fire/Life Safety PM Tracking</w:t>
      </w:r>
      <w:r w:rsidR="000B463D">
        <w:rPr>
          <w:color w:val="001489" w:themeColor="accent1"/>
          <w:sz w:val="40"/>
          <w:szCs w:val="44"/>
        </w:rPr>
        <w:t xml:space="preserve"> Process</w:t>
      </w:r>
    </w:p>
    <w:p w14:paraId="729A9D01" w14:textId="77777777" w:rsidR="005A7F41" w:rsidRDefault="005A7F41">
      <w:pPr>
        <w:rPr>
          <w:color w:val="001489" w:themeColor="accent1"/>
          <w:sz w:val="40"/>
          <w:szCs w:val="44"/>
        </w:rPr>
      </w:pPr>
    </w:p>
    <w:p w14:paraId="22861158" w14:textId="77777777" w:rsidR="005A7F41" w:rsidRDefault="005A7F41">
      <w:pPr>
        <w:rPr>
          <w:color w:val="001489" w:themeColor="accent1"/>
          <w:sz w:val="40"/>
          <w:szCs w:val="44"/>
        </w:rPr>
      </w:pPr>
    </w:p>
    <w:p w14:paraId="13ADED0F" w14:textId="77777777" w:rsidR="005A7F41" w:rsidRDefault="005A7F41">
      <w:pPr>
        <w:rPr>
          <w:color w:val="001489" w:themeColor="accent1"/>
          <w:sz w:val="40"/>
          <w:szCs w:val="44"/>
        </w:rPr>
      </w:pPr>
    </w:p>
    <w:p w14:paraId="56826FBA" w14:textId="77777777" w:rsidR="005A7F41" w:rsidRDefault="005A7F41">
      <w:pPr>
        <w:rPr>
          <w:color w:val="001489" w:themeColor="accent1"/>
          <w:sz w:val="40"/>
          <w:szCs w:val="44"/>
        </w:rPr>
      </w:pPr>
    </w:p>
    <w:p w14:paraId="2D1C1BB8" w14:textId="77777777" w:rsidR="005A7F41" w:rsidRDefault="005A7F41">
      <w:pPr>
        <w:rPr>
          <w:color w:val="001489" w:themeColor="accent1"/>
          <w:sz w:val="72"/>
          <w:szCs w:val="96"/>
        </w:rPr>
      </w:pPr>
    </w:p>
    <w:p w14:paraId="5ECD7DFF" w14:textId="3D7E46BD" w:rsidR="001B1BAA" w:rsidRPr="005A7F41" w:rsidRDefault="001B1BAA">
      <w:pPr>
        <w:rPr>
          <w:color w:val="001489" w:themeColor="accent1"/>
          <w:sz w:val="72"/>
          <w:szCs w:val="96"/>
        </w:rPr>
      </w:pPr>
    </w:p>
    <w:p w14:paraId="6E7ED252" w14:textId="77777777" w:rsidR="005A7F41" w:rsidRPr="005A7F41" w:rsidRDefault="005A7F41">
      <w:pPr>
        <w:rPr>
          <w:color w:val="001489" w:themeColor="accent1"/>
          <w:sz w:val="40"/>
          <w:szCs w:val="44"/>
        </w:rPr>
      </w:pPr>
    </w:p>
    <w:p w14:paraId="7BF4D920" w14:textId="7B3A8CBE" w:rsidR="001B1BAA" w:rsidRDefault="001B1BAA"/>
    <w:p w14:paraId="1036596D" w14:textId="77777777" w:rsidR="001B1BAA" w:rsidRDefault="001B1BAA"/>
    <w:p w14:paraId="1FCD9CE1" w14:textId="77491CFE" w:rsidR="00BB4E4F" w:rsidRDefault="00BB4E4F" w:rsidP="002F0979">
      <w:pPr>
        <w:rPr>
          <w:sz w:val="20"/>
        </w:rPr>
      </w:pPr>
    </w:p>
    <w:p w14:paraId="169D1032" w14:textId="77777777" w:rsidR="00B4227E" w:rsidRDefault="00B4227E" w:rsidP="002F0979">
      <w:pPr>
        <w:rPr>
          <w:sz w:val="20"/>
        </w:rPr>
      </w:pPr>
    </w:p>
    <w:p w14:paraId="0092E56E" w14:textId="77777777" w:rsidR="001B1BAA" w:rsidRDefault="001B1BAA" w:rsidP="002F0979">
      <w:pPr>
        <w:rPr>
          <w:sz w:val="20"/>
        </w:rPr>
      </w:pPr>
    </w:p>
    <w:tbl>
      <w:tblPr>
        <w:tblpPr w:leftFromText="180" w:rightFromText="180" w:vertAnchor="page" w:horzAnchor="margin" w:tblpY="11628"/>
        <w:tblW w:w="0" w:type="auto"/>
        <w:tblBorders>
          <w:insideH w:val="single" w:sz="4" w:space="0" w:color="auto"/>
        </w:tblBorders>
        <w:tblLook w:val="04A0" w:firstRow="1" w:lastRow="0" w:firstColumn="1" w:lastColumn="0" w:noHBand="0" w:noVBand="1"/>
      </w:tblPr>
      <w:tblGrid>
        <w:gridCol w:w="1968"/>
        <w:gridCol w:w="5267"/>
        <w:gridCol w:w="1692"/>
        <w:gridCol w:w="1693"/>
      </w:tblGrid>
      <w:tr w:rsidR="005A7F41" w:rsidRPr="00554FCA" w14:paraId="2BB6FF55" w14:textId="77777777" w:rsidTr="539FCC0A">
        <w:tc>
          <w:tcPr>
            <w:tcW w:w="1968" w:type="dxa"/>
            <w:vAlign w:val="center"/>
          </w:tcPr>
          <w:p w14:paraId="01A8077C" w14:textId="77777777" w:rsidR="005A7F41" w:rsidRPr="00C1715C" w:rsidRDefault="005A7F41" w:rsidP="00886AB3">
            <w:pPr>
              <w:spacing w:before="60" w:after="60"/>
              <w:rPr>
                <w:b/>
                <w:bCs/>
                <w:szCs w:val="24"/>
              </w:rPr>
            </w:pPr>
            <w:r w:rsidRPr="00C1715C">
              <w:rPr>
                <w:b/>
                <w:bCs/>
                <w:szCs w:val="24"/>
              </w:rPr>
              <w:lastRenderedPageBreak/>
              <w:t>Title</w:t>
            </w:r>
          </w:p>
        </w:tc>
        <w:tc>
          <w:tcPr>
            <w:tcW w:w="8652" w:type="dxa"/>
            <w:gridSpan w:val="3"/>
            <w:vAlign w:val="center"/>
          </w:tcPr>
          <w:p w14:paraId="2633C91C" w14:textId="2E34B3D6" w:rsidR="005A7F41" w:rsidRPr="00C1715C" w:rsidRDefault="00C1715C" w:rsidP="00886AB3">
            <w:pPr>
              <w:spacing w:before="60" w:after="60"/>
              <w:rPr>
                <w:color w:val="001489" w:themeColor="accent1"/>
                <w:szCs w:val="24"/>
              </w:rPr>
            </w:pPr>
            <w:r w:rsidRPr="00C1715C">
              <w:rPr>
                <w:color w:val="001489" w:themeColor="accent1"/>
                <w:szCs w:val="24"/>
              </w:rPr>
              <w:t>Fire/Life Safety PM Tracking</w:t>
            </w:r>
          </w:p>
        </w:tc>
      </w:tr>
      <w:tr w:rsidR="005A7F41" w:rsidRPr="00554FCA" w14:paraId="5488EE37" w14:textId="77777777" w:rsidTr="539FCC0A">
        <w:tc>
          <w:tcPr>
            <w:tcW w:w="1968" w:type="dxa"/>
            <w:vAlign w:val="center"/>
          </w:tcPr>
          <w:p w14:paraId="266E1BC9" w14:textId="77777777" w:rsidR="005A7F41" w:rsidRPr="00554FCA" w:rsidRDefault="005A7F41" w:rsidP="00886AB3">
            <w:pPr>
              <w:spacing w:before="60" w:after="60"/>
              <w:rPr>
                <w:b/>
                <w:bCs/>
                <w:szCs w:val="24"/>
              </w:rPr>
            </w:pPr>
            <w:r w:rsidRPr="00554FCA">
              <w:rPr>
                <w:b/>
                <w:bCs/>
                <w:szCs w:val="24"/>
              </w:rPr>
              <w:t>Document Type</w:t>
            </w:r>
          </w:p>
        </w:tc>
        <w:tc>
          <w:tcPr>
            <w:tcW w:w="5267" w:type="dxa"/>
            <w:vAlign w:val="center"/>
          </w:tcPr>
          <w:p w14:paraId="692CBD2E" w14:textId="6F9241A1" w:rsidR="005A7F41" w:rsidRPr="00657D54" w:rsidRDefault="005A36AD" w:rsidP="00886AB3">
            <w:pPr>
              <w:spacing w:before="60" w:after="60"/>
              <w:rPr>
                <w:color w:val="001489" w:themeColor="accent1"/>
                <w:szCs w:val="24"/>
                <w:highlight w:val="yellow"/>
              </w:rPr>
            </w:pPr>
            <w:r w:rsidRPr="005A36AD">
              <w:rPr>
                <w:color w:val="001489" w:themeColor="accent1"/>
                <w:szCs w:val="24"/>
              </w:rPr>
              <w:t>QMS</w:t>
            </w:r>
          </w:p>
        </w:tc>
        <w:tc>
          <w:tcPr>
            <w:tcW w:w="1692" w:type="dxa"/>
            <w:vAlign w:val="center"/>
          </w:tcPr>
          <w:p w14:paraId="74627705" w14:textId="77777777" w:rsidR="005A7F41" w:rsidRPr="00554FCA" w:rsidRDefault="005A7F41" w:rsidP="00886AB3">
            <w:pPr>
              <w:spacing w:before="60" w:after="60"/>
              <w:rPr>
                <w:b/>
                <w:bCs/>
                <w:szCs w:val="24"/>
              </w:rPr>
            </w:pPr>
            <w:r w:rsidRPr="00554FCA">
              <w:rPr>
                <w:b/>
                <w:bCs/>
                <w:szCs w:val="24"/>
              </w:rPr>
              <w:t>Doc. No.</w:t>
            </w:r>
          </w:p>
        </w:tc>
        <w:tc>
          <w:tcPr>
            <w:tcW w:w="1693" w:type="dxa"/>
            <w:vAlign w:val="center"/>
          </w:tcPr>
          <w:p w14:paraId="007CF328" w14:textId="65B1BC04" w:rsidR="005A7F41" w:rsidRPr="00657D54" w:rsidRDefault="007E045F" w:rsidP="539FCC0A">
            <w:pPr>
              <w:spacing w:before="60" w:after="60"/>
              <w:rPr>
                <w:color w:val="001489" w:themeColor="accent1"/>
                <w:highlight w:val="yellow"/>
              </w:rPr>
            </w:pPr>
            <w:r>
              <w:rPr>
                <w:color w:val="001489" w:themeColor="accent1"/>
                <w:highlight w:val="yellow"/>
              </w:rPr>
              <w:t>TBD</w:t>
            </w:r>
          </w:p>
        </w:tc>
      </w:tr>
      <w:tr w:rsidR="005A7F41" w:rsidRPr="00554FCA" w14:paraId="377A405A" w14:textId="77777777" w:rsidTr="539FCC0A">
        <w:tc>
          <w:tcPr>
            <w:tcW w:w="1968" w:type="dxa"/>
            <w:vAlign w:val="center"/>
          </w:tcPr>
          <w:p w14:paraId="2427A606" w14:textId="77777777" w:rsidR="005A7F41" w:rsidRPr="00554FCA" w:rsidRDefault="005A7F41" w:rsidP="00886AB3">
            <w:pPr>
              <w:spacing w:before="60" w:after="60"/>
              <w:rPr>
                <w:b/>
                <w:bCs/>
                <w:szCs w:val="24"/>
              </w:rPr>
            </w:pPr>
            <w:r w:rsidRPr="00554FCA">
              <w:rPr>
                <w:b/>
                <w:bCs/>
                <w:szCs w:val="24"/>
              </w:rPr>
              <w:t>Department</w:t>
            </w:r>
          </w:p>
        </w:tc>
        <w:tc>
          <w:tcPr>
            <w:tcW w:w="5267" w:type="dxa"/>
            <w:vAlign w:val="center"/>
          </w:tcPr>
          <w:p w14:paraId="201904A8" w14:textId="3505216D" w:rsidR="005A7F41" w:rsidRPr="00657D54" w:rsidRDefault="005A7F41" w:rsidP="00886AB3">
            <w:pPr>
              <w:spacing w:before="60" w:after="60"/>
              <w:rPr>
                <w:color w:val="001489" w:themeColor="accent1"/>
                <w:szCs w:val="24"/>
                <w:highlight w:val="yellow"/>
              </w:rPr>
            </w:pPr>
            <w:r w:rsidRPr="00CC308D">
              <w:rPr>
                <w:color w:val="001489" w:themeColor="accent1"/>
                <w:szCs w:val="24"/>
              </w:rPr>
              <w:t>IS4</w:t>
            </w:r>
            <w:r w:rsidR="00CC308D" w:rsidRPr="00CC308D">
              <w:rPr>
                <w:color w:val="001489" w:themeColor="accent1"/>
                <w:szCs w:val="24"/>
              </w:rPr>
              <w:t xml:space="preserve"> Commercial O&amp;M</w:t>
            </w:r>
          </w:p>
        </w:tc>
        <w:tc>
          <w:tcPr>
            <w:tcW w:w="1692" w:type="dxa"/>
            <w:vAlign w:val="center"/>
          </w:tcPr>
          <w:p w14:paraId="7AD457A7" w14:textId="77777777" w:rsidR="005A7F41" w:rsidRPr="00554FCA" w:rsidRDefault="005A7F41" w:rsidP="00886AB3">
            <w:pPr>
              <w:spacing w:before="60" w:after="60"/>
              <w:rPr>
                <w:b/>
                <w:bCs/>
                <w:szCs w:val="24"/>
              </w:rPr>
            </w:pPr>
            <w:r w:rsidRPr="00554FCA">
              <w:rPr>
                <w:b/>
                <w:bCs/>
                <w:szCs w:val="24"/>
              </w:rPr>
              <w:t>Effective Dt.</w:t>
            </w:r>
          </w:p>
        </w:tc>
        <w:tc>
          <w:tcPr>
            <w:tcW w:w="1693" w:type="dxa"/>
            <w:vAlign w:val="center"/>
          </w:tcPr>
          <w:p w14:paraId="3F338B78" w14:textId="547EFFA7" w:rsidR="005A7F41" w:rsidRPr="005B45B8" w:rsidRDefault="005A7F41" w:rsidP="00886AB3">
            <w:pPr>
              <w:spacing w:before="60" w:after="60"/>
              <w:rPr>
                <w:color w:val="001489" w:themeColor="accent1"/>
                <w:szCs w:val="24"/>
              </w:rPr>
            </w:pPr>
            <w:r w:rsidRPr="005B45B8">
              <w:rPr>
                <w:color w:val="001489" w:themeColor="accent1"/>
                <w:szCs w:val="24"/>
              </w:rPr>
              <w:t>0</w:t>
            </w:r>
            <w:r w:rsidR="005B45B8" w:rsidRPr="005B45B8">
              <w:rPr>
                <w:color w:val="001489" w:themeColor="accent1"/>
                <w:szCs w:val="24"/>
              </w:rPr>
              <w:t>6/01/2022</w:t>
            </w:r>
          </w:p>
        </w:tc>
      </w:tr>
      <w:tr w:rsidR="005A7F41" w:rsidRPr="00554FCA" w14:paraId="570198D7" w14:textId="77777777" w:rsidTr="539FCC0A">
        <w:tc>
          <w:tcPr>
            <w:tcW w:w="1968" w:type="dxa"/>
            <w:vAlign w:val="center"/>
          </w:tcPr>
          <w:p w14:paraId="68039AA7" w14:textId="77777777" w:rsidR="005A7F41" w:rsidRPr="00554FCA" w:rsidRDefault="005A7F41" w:rsidP="00886AB3">
            <w:pPr>
              <w:spacing w:before="60" w:after="60"/>
              <w:rPr>
                <w:b/>
                <w:bCs/>
                <w:szCs w:val="24"/>
              </w:rPr>
            </w:pPr>
            <w:r w:rsidRPr="00554FCA">
              <w:rPr>
                <w:b/>
                <w:bCs/>
                <w:szCs w:val="24"/>
              </w:rPr>
              <w:t>Authorization</w:t>
            </w:r>
          </w:p>
        </w:tc>
        <w:tc>
          <w:tcPr>
            <w:tcW w:w="5267" w:type="dxa"/>
            <w:vAlign w:val="center"/>
          </w:tcPr>
          <w:p w14:paraId="6D50F053" w14:textId="127F1AFD" w:rsidR="005A7F41" w:rsidRPr="00657D54" w:rsidRDefault="005B45B8" w:rsidP="00886AB3">
            <w:pPr>
              <w:spacing w:before="60" w:after="60"/>
              <w:rPr>
                <w:color w:val="001489" w:themeColor="accent1"/>
                <w:szCs w:val="24"/>
                <w:highlight w:val="yellow"/>
              </w:rPr>
            </w:pPr>
            <w:r w:rsidRPr="005B45B8">
              <w:rPr>
                <w:color w:val="001489" w:themeColor="accent1"/>
                <w:szCs w:val="24"/>
              </w:rPr>
              <w:t>Steve Bragg</w:t>
            </w:r>
          </w:p>
        </w:tc>
        <w:tc>
          <w:tcPr>
            <w:tcW w:w="1692" w:type="dxa"/>
            <w:vAlign w:val="center"/>
          </w:tcPr>
          <w:p w14:paraId="5520A36D" w14:textId="77777777" w:rsidR="005A7F41" w:rsidRPr="005B45B8" w:rsidRDefault="005A7F41" w:rsidP="00886AB3">
            <w:pPr>
              <w:spacing w:before="60" w:after="60"/>
              <w:rPr>
                <w:b/>
                <w:bCs/>
                <w:szCs w:val="24"/>
              </w:rPr>
            </w:pPr>
            <w:r w:rsidRPr="005B45B8">
              <w:rPr>
                <w:b/>
                <w:bCs/>
                <w:szCs w:val="24"/>
              </w:rPr>
              <w:t>Revision</w:t>
            </w:r>
          </w:p>
        </w:tc>
        <w:tc>
          <w:tcPr>
            <w:tcW w:w="1693" w:type="dxa"/>
            <w:vAlign w:val="center"/>
          </w:tcPr>
          <w:p w14:paraId="602A6F6D" w14:textId="77777777" w:rsidR="005A7F41" w:rsidRPr="005B45B8" w:rsidRDefault="005A7F41" w:rsidP="00886AB3">
            <w:pPr>
              <w:spacing w:before="60" w:after="60"/>
              <w:rPr>
                <w:color w:val="001489" w:themeColor="accent1"/>
                <w:szCs w:val="24"/>
              </w:rPr>
            </w:pPr>
            <w:r w:rsidRPr="005B45B8">
              <w:rPr>
                <w:color w:val="001489" w:themeColor="accent1"/>
                <w:szCs w:val="24"/>
              </w:rPr>
              <w:t>0</w:t>
            </w:r>
          </w:p>
        </w:tc>
      </w:tr>
      <w:tr w:rsidR="005A7F41" w:rsidRPr="00554FCA" w14:paraId="538DF46A" w14:textId="77777777" w:rsidTr="539FCC0A">
        <w:tc>
          <w:tcPr>
            <w:tcW w:w="1968" w:type="dxa"/>
            <w:tcBorders>
              <w:top w:val="single" w:sz="4" w:space="0" w:color="auto"/>
              <w:bottom w:val="single" w:sz="4" w:space="0" w:color="auto"/>
            </w:tcBorders>
            <w:vAlign w:val="center"/>
          </w:tcPr>
          <w:p w14:paraId="73514DB0" w14:textId="77777777" w:rsidR="005A7F41" w:rsidRPr="00554FCA" w:rsidRDefault="005A7F41" w:rsidP="00886AB3">
            <w:pPr>
              <w:spacing w:before="60" w:after="60"/>
              <w:rPr>
                <w:b/>
                <w:bCs/>
                <w:szCs w:val="24"/>
              </w:rPr>
            </w:pPr>
            <w:r w:rsidRPr="00554FCA">
              <w:rPr>
                <w:b/>
                <w:bCs/>
                <w:szCs w:val="24"/>
              </w:rPr>
              <w:t>Owner</w:t>
            </w:r>
          </w:p>
        </w:tc>
        <w:tc>
          <w:tcPr>
            <w:tcW w:w="8652" w:type="dxa"/>
            <w:gridSpan w:val="3"/>
            <w:tcBorders>
              <w:top w:val="single" w:sz="4" w:space="0" w:color="auto"/>
              <w:bottom w:val="single" w:sz="4" w:space="0" w:color="auto"/>
            </w:tcBorders>
            <w:vAlign w:val="center"/>
          </w:tcPr>
          <w:p w14:paraId="111E541F" w14:textId="0DC3A560" w:rsidR="005A7F41" w:rsidRPr="00657D54" w:rsidRDefault="007D606C" w:rsidP="00886AB3">
            <w:pPr>
              <w:spacing w:before="60" w:after="60"/>
              <w:rPr>
                <w:color w:val="001489" w:themeColor="accent1"/>
                <w:szCs w:val="24"/>
                <w:highlight w:val="yellow"/>
              </w:rPr>
            </w:pPr>
            <w:r w:rsidRPr="007D606C">
              <w:rPr>
                <w:color w:val="001489" w:themeColor="accent1"/>
                <w:szCs w:val="24"/>
              </w:rPr>
              <w:t>Josh Peck</w:t>
            </w:r>
          </w:p>
        </w:tc>
      </w:tr>
    </w:tbl>
    <w:p w14:paraId="0A830117" w14:textId="77777777" w:rsidR="001B1BAA" w:rsidRDefault="001B1BAA" w:rsidP="002F0979">
      <w:pPr>
        <w:rPr>
          <w:sz w:val="20"/>
        </w:rPr>
      </w:pPr>
    </w:p>
    <w:p w14:paraId="3F206C18" w14:textId="1E785C8B" w:rsidR="001B1BAA" w:rsidRDefault="001B1BAA" w:rsidP="002F0979">
      <w:pPr>
        <w:rPr>
          <w:sz w:val="20"/>
        </w:rPr>
        <w:sectPr w:rsidR="001B1BAA" w:rsidSect="00500217">
          <w:headerReference w:type="default" r:id="rId11"/>
          <w:footerReference w:type="default" r:id="rId12"/>
          <w:headerReference w:type="first" r:id="rId13"/>
          <w:footerReference w:type="first" r:id="rId14"/>
          <w:pgSz w:w="12240" w:h="15840"/>
          <w:pgMar w:top="1133" w:right="720" w:bottom="180" w:left="900" w:header="720" w:footer="0" w:gutter="0"/>
          <w:cols w:space="720"/>
          <w:docGrid w:linePitch="360"/>
        </w:sectPr>
      </w:pPr>
    </w:p>
    <w:p w14:paraId="4AEA2A1E" w14:textId="3CCC1F83" w:rsidR="00500217" w:rsidRDefault="00500217" w:rsidP="002F0979">
      <w:pPr>
        <w:rPr>
          <w:sz w:val="20"/>
        </w:rPr>
      </w:pPr>
    </w:p>
    <w:p w14:paraId="7DE1CA44" w14:textId="4A93F297" w:rsidR="00B4227E" w:rsidRPr="001B1BAA" w:rsidRDefault="00B4227E" w:rsidP="002F0979">
      <w:pPr>
        <w:rPr>
          <w:color w:val="001489" w:themeColor="accent1"/>
          <w:sz w:val="40"/>
          <w:szCs w:val="44"/>
        </w:rPr>
      </w:pPr>
    </w:p>
    <w:p w14:paraId="4E54D6AF" w14:textId="2CB17B93" w:rsidR="00B2495E" w:rsidRPr="00101DE9" w:rsidRDefault="00F501CF" w:rsidP="00101DE9">
      <w:pPr>
        <w:pStyle w:val="Heading1"/>
        <w:divId w:val="431052132"/>
        <w:rPr>
          <w:color w:val="001489" w:themeColor="accent1"/>
        </w:rPr>
      </w:pPr>
      <w:bookmarkStart w:id="0" w:name="_Toc98417462"/>
      <w:r>
        <w:rPr>
          <w:color w:val="001489" w:themeColor="accent1"/>
        </w:rPr>
        <w:t>Purpose</w:t>
      </w:r>
      <w:bookmarkEnd w:id="0"/>
    </w:p>
    <w:p w14:paraId="16838646" w14:textId="5280AFF7" w:rsidR="0006037E" w:rsidRPr="00101DE9" w:rsidRDefault="00F057CE" w:rsidP="001964DD">
      <w:pPr>
        <w:pStyle w:val="Heading2"/>
        <w:divId w:val="431052132"/>
        <w:rPr>
          <w:rStyle w:val="AS9100Level3Char"/>
          <w:rFonts w:eastAsia="Times New Roman"/>
        </w:rPr>
      </w:pPr>
      <w:r w:rsidRPr="00DE55CB">
        <w:t xml:space="preserve">This procedure </w:t>
      </w:r>
      <w:r w:rsidR="00661D58">
        <w:t xml:space="preserve">is intended to provide guidance to site operations teams related to how Fire/Life Safety </w:t>
      </w:r>
      <w:r w:rsidR="00017F65">
        <w:t>Systems inspections/planned maintenance activities are to be conducted.</w:t>
      </w:r>
      <w:r w:rsidR="0006037E">
        <w:t xml:space="preserve"> </w:t>
      </w:r>
    </w:p>
    <w:p w14:paraId="52EF01F3" w14:textId="77777777" w:rsidR="005B45B8" w:rsidRDefault="005B45B8" w:rsidP="00565D96">
      <w:pPr>
        <w:pStyle w:val="Heading2"/>
        <w:numPr>
          <w:ilvl w:val="0"/>
          <w:numId w:val="0"/>
        </w:numPr>
        <w:ind w:left="720"/>
        <w:divId w:val="431052132"/>
      </w:pPr>
    </w:p>
    <w:p w14:paraId="48D8E89F" w14:textId="6FE30AF7" w:rsidR="000177A4" w:rsidRPr="00B35277" w:rsidRDefault="00BD5B93" w:rsidP="00B35277">
      <w:pPr>
        <w:pStyle w:val="Heading1"/>
        <w:divId w:val="431052132"/>
        <w:rPr>
          <w:color w:val="001489" w:themeColor="accent1"/>
        </w:rPr>
      </w:pPr>
      <w:bookmarkStart w:id="1" w:name="_Toc98417463"/>
      <w:r>
        <w:rPr>
          <w:color w:val="001489" w:themeColor="accent1"/>
        </w:rPr>
        <w:t>appplicability</w:t>
      </w:r>
      <w:bookmarkEnd w:id="1"/>
    </w:p>
    <w:p w14:paraId="71A3901B" w14:textId="06B7F1F8" w:rsidR="008700DD" w:rsidRDefault="008700DD" w:rsidP="008700DD">
      <w:pPr>
        <w:pStyle w:val="Heading2"/>
        <w:divId w:val="431052132"/>
      </w:pPr>
      <w:r>
        <w:t xml:space="preserve">This procedure </w:t>
      </w:r>
      <w:r w:rsidR="000177A4">
        <w:t xml:space="preserve">applies to Amentum activities, self-performed or subcontracted, </w:t>
      </w:r>
      <w:r w:rsidR="00B35277">
        <w:t xml:space="preserve">at all Intel account locations. </w:t>
      </w:r>
      <w:r w:rsidR="002F532F">
        <w:t xml:space="preserve"> </w:t>
      </w:r>
      <w:r w:rsidR="002C7BE4">
        <w:t xml:space="preserve"> </w:t>
      </w:r>
    </w:p>
    <w:p w14:paraId="5EF9BE2E" w14:textId="77777777" w:rsidR="002F532F" w:rsidRDefault="002F532F" w:rsidP="002F532F">
      <w:pPr>
        <w:pStyle w:val="Heading2"/>
        <w:numPr>
          <w:ilvl w:val="0"/>
          <w:numId w:val="0"/>
        </w:numPr>
        <w:ind w:left="1440"/>
        <w:divId w:val="431052132"/>
      </w:pPr>
    </w:p>
    <w:p w14:paraId="62BD6DE1" w14:textId="51593E50" w:rsidR="00262991" w:rsidRDefault="00262991" w:rsidP="00600865">
      <w:pPr>
        <w:pStyle w:val="Heading1"/>
        <w:divId w:val="431052132"/>
        <w:rPr>
          <w:color w:val="001489" w:themeColor="accent1"/>
        </w:rPr>
      </w:pPr>
      <w:bookmarkStart w:id="2" w:name="_Toc98417464"/>
      <w:r>
        <w:rPr>
          <w:color w:val="001489" w:themeColor="accent1"/>
        </w:rPr>
        <w:lastRenderedPageBreak/>
        <w:t>responsibilities</w:t>
      </w:r>
      <w:bookmarkEnd w:id="2"/>
    </w:p>
    <w:tbl>
      <w:tblPr>
        <w:tblStyle w:val="TableGrid"/>
        <w:tblW w:w="0" w:type="auto"/>
        <w:tblInd w:w="720" w:type="dxa"/>
        <w:tblLook w:val="04A0" w:firstRow="1" w:lastRow="0" w:firstColumn="1" w:lastColumn="0" w:noHBand="0" w:noVBand="1"/>
      </w:tblPr>
      <w:tblGrid>
        <w:gridCol w:w="1848"/>
        <w:gridCol w:w="908"/>
        <w:gridCol w:w="1048"/>
        <w:gridCol w:w="1048"/>
        <w:gridCol w:w="1027"/>
        <w:gridCol w:w="1021"/>
        <w:gridCol w:w="1007"/>
        <w:gridCol w:w="1082"/>
        <w:gridCol w:w="901"/>
      </w:tblGrid>
      <w:tr w:rsidR="009B496B" w14:paraId="402B5CC4" w14:textId="18E4184B" w:rsidTr="009B496B">
        <w:trPr>
          <w:divId w:val="431052132"/>
        </w:trPr>
        <w:tc>
          <w:tcPr>
            <w:tcW w:w="1848" w:type="dxa"/>
          </w:tcPr>
          <w:p w14:paraId="78BF8886" w14:textId="77777777" w:rsidR="009B496B" w:rsidRPr="00B32A70" w:rsidRDefault="009B496B" w:rsidP="00F10134">
            <w:pPr>
              <w:pStyle w:val="Heading1"/>
              <w:numPr>
                <w:ilvl w:val="0"/>
                <w:numId w:val="0"/>
              </w:numPr>
              <w:outlineLvl w:val="0"/>
              <w:rPr>
                <w:rFonts w:ascii="Arial" w:hAnsi="Arial"/>
                <w:b w:val="0"/>
                <w:caps w:val="0"/>
                <w:sz w:val="16"/>
                <w:szCs w:val="16"/>
              </w:rPr>
            </w:pPr>
          </w:p>
        </w:tc>
        <w:tc>
          <w:tcPr>
            <w:tcW w:w="908" w:type="dxa"/>
          </w:tcPr>
          <w:p w14:paraId="66E57B88" w14:textId="1B92C2FA" w:rsidR="009B496B" w:rsidRPr="00B32A70" w:rsidRDefault="009B496B" w:rsidP="0006037E">
            <w:pPr>
              <w:pStyle w:val="Heading1"/>
              <w:numPr>
                <w:ilvl w:val="0"/>
                <w:numId w:val="0"/>
              </w:numPr>
              <w:ind w:right="-109"/>
              <w:outlineLvl w:val="0"/>
              <w:rPr>
                <w:rFonts w:ascii="Arial" w:hAnsi="Arial"/>
                <w:b w:val="0"/>
                <w:caps w:val="0"/>
                <w:sz w:val="16"/>
                <w:szCs w:val="16"/>
              </w:rPr>
            </w:pPr>
          </w:p>
        </w:tc>
        <w:tc>
          <w:tcPr>
            <w:tcW w:w="1048" w:type="dxa"/>
          </w:tcPr>
          <w:p w14:paraId="0CC0FE2E" w14:textId="038DAC63"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62E3E228" w14:textId="0596B408"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7" w:type="dxa"/>
          </w:tcPr>
          <w:p w14:paraId="5B680241" w14:textId="4B332EC9"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1" w:type="dxa"/>
          </w:tcPr>
          <w:p w14:paraId="72F3F02B" w14:textId="3DDFBBC4"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07" w:type="dxa"/>
          </w:tcPr>
          <w:p w14:paraId="3545DAB1" w14:textId="1EC31A96" w:rsidR="009B496B" w:rsidRDefault="009B496B" w:rsidP="008F0C79">
            <w:pPr>
              <w:pStyle w:val="Heading1"/>
              <w:numPr>
                <w:ilvl w:val="0"/>
                <w:numId w:val="0"/>
              </w:numPr>
              <w:jc w:val="center"/>
              <w:outlineLvl w:val="0"/>
              <w:rPr>
                <w:rFonts w:ascii="Arial" w:hAnsi="Arial"/>
                <w:b w:val="0"/>
                <w:caps w:val="0"/>
                <w:sz w:val="16"/>
                <w:szCs w:val="16"/>
              </w:rPr>
            </w:pPr>
          </w:p>
        </w:tc>
        <w:tc>
          <w:tcPr>
            <w:tcW w:w="1082" w:type="dxa"/>
          </w:tcPr>
          <w:p w14:paraId="5BD782E5" w14:textId="52F1BBEB" w:rsidR="009B496B" w:rsidRDefault="009B496B" w:rsidP="008F0C79">
            <w:pPr>
              <w:pStyle w:val="Heading1"/>
              <w:numPr>
                <w:ilvl w:val="0"/>
                <w:numId w:val="0"/>
              </w:numPr>
              <w:jc w:val="center"/>
              <w:outlineLvl w:val="0"/>
              <w:rPr>
                <w:rFonts w:ascii="Arial" w:hAnsi="Arial"/>
                <w:b w:val="0"/>
                <w:caps w:val="0"/>
                <w:sz w:val="16"/>
                <w:szCs w:val="16"/>
              </w:rPr>
            </w:pPr>
          </w:p>
        </w:tc>
        <w:tc>
          <w:tcPr>
            <w:tcW w:w="901" w:type="dxa"/>
          </w:tcPr>
          <w:p w14:paraId="0184C367" w14:textId="74288E8D" w:rsidR="009B496B" w:rsidRDefault="009B496B" w:rsidP="008F0C79">
            <w:pPr>
              <w:pStyle w:val="Heading1"/>
              <w:numPr>
                <w:ilvl w:val="0"/>
                <w:numId w:val="0"/>
              </w:numPr>
              <w:jc w:val="center"/>
              <w:outlineLvl w:val="0"/>
              <w:rPr>
                <w:rFonts w:ascii="Arial" w:hAnsi="Arial"/>
                <w:b w:val="0"/>
                <w:caps w:val="0"/>
                <w:sz w:val="16"/>
                <w:szCs w:val="16"/>
              </w:rPr>
            </w:pPr>
          </w:p>
        </w:tc>
      </w:tr>
      <w:tr w:rsidR="009B496B" w14:paraId="7CC353A2" w14:textId="73032F59" w:rsidTr="009B496B">
        <w:trPr>
          <w:divId w:val="431052132"/>
        </w:trPr>
        <w:tc>
          <w:tcPr>
            <w:tcW w:w="1848" w:type="dxa"/>
          </w:tcPr>
          <w:p w14:paraId="5A92AD48" w14:textId="2699570C" w:rsidR="009B496B" w:rsidRPr="00B32A70" w:rsidRDefault="009B496B" w:rsidP="008F0C79">
            <w:pPr>
              <w:pStyle w:val="Heading1"/>
              <w:numPr>
                <w:ilvl w:val="0"/>
                <w:numId w:val="0"/>
              </w:numPr>
              <w:ind w:right="341"/>
              <w:outlineLvl w:val="0"/>
              <w:rPr>
                <w:rFonts w:ascii="Arial" w:hAnsi="Arial"/>
                <w:b w:val="0"/>
                <w:caps w:val="0"/>
                <w:sz w:val="16"/>
                <w:szCs w:val="16"/>
              </w:rPr>
            </w:pPr>
          </w:p>
        </w:tc>
        <w:tc>
          <w:tcPr>
            <w:tcW w:w="908" w:type="dxa"/>
          </w:tcPr>
          <w:p w14:paraId="480E9A71" w14:textId="51D2FA03"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7347C17B" w14:textId="6AF95650"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22D6831F"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7" w:type="dxa"/>
          </w:tcPr>
          <w:p w14:paraId="1A71046C" w14:textId="0972512E"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1" w:type="dxa"/>
          </w:tcPr>
          <w:p w14:paraId="24A07901"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07" w:type="dxa"/>
          </w:tcPr>
          <w:p w14:paraId="03BA5FA7" w14:textId="2B720FC0"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82" w:type="dxa"/>
          </w:tcPr>
          <w:p w14:paraId="00A96BA8"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901" w:type="dxa"/>
          </w:tcPr>
          <w:p w14:paraId="5C3C609E" w14:textId="684EA08C" w:rsidR="009B496B" w:rsidRPr="00B32A70" w:rsidRDefault="009B496B" w:rsidP="008F0C79">
            <w:pPr>
              <w:pStyle w:val="Heading1"/>
              <w:numPr>
                <w:ilvl w:val="0"/>
                <w:numId w:val="0"/>
              </w:numPr>
              <w:jc w:val="center"/>
              <w:outlineLvl w:val="0"/>
              <w:rPr>
                <w:rFonts w:ascii="Arial" w:hAnsi="Arial"/>
                <w:b w:val="0"/>
                <w:caps w:val="0"/>
                <w:sz w:val="16"/>
                <w:szCs w:val="16"/>
              </w:rPr>
            </w:pPr>
          </w:p>
        </w:tc>
      </w:tr>
      <w:tr w:rsidR="009B496B" w14:paraId="7982C141" w14:textId="35400B26" w:rsidTr="009B496B">
        <w:trPr>
          <w:divId w:val="431052132"/>
        </w:trPr>
        <w:tc>
          <w:tcPr>
            <w:tcW w:w="1848" w:type="dxa"/>
          </w:tcPr>
          <w:p w14:paraId="6C6C7B17" w14:textId="63AD3FEC" w:rsidR="009B496B" w:rsidRPr="00B32A70" w:rsidRDefault="009B496B" w:rsidP="00F10134">
            <w:pPr>
              <w:pStyle w:val="Heading1"/>
              <w:numPr>
                <w:ilvl w:val="0"/>
                <w:numId w:val="0"/>
              </w:numPr>
              <w:outlineLvl w:val="0"/>
              <w:rPr>
                <w:rFonts w:ascii="Arial" w:hAnsi="Arial"/>
                <w:b w:val="0"/>
                <w:caps w:val="0"/>
                <w:sz w:val="16"/>
                <w:szCs w:val="16"/>
              </w:rPr>
            </w:pPr>
          </w:p>
        </w:tc>
        <w:tc>
          <w:tcPr>
            <w:tcW w:w="908" w:type="dxa"/>
          </w:tcPr>
          <w:p w14:paraId="18BB0A55" w14:textId="27DEF2A4"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5A8824C9" w14:textId="4559FA2A"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33F81EEB"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7" w:type="dxa"/>
          </w:tcPr>
          <w:p w14:paraId="50C6E66D" w14:textId="2F46ACA5"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1" w:type="dxa"/>
          </w:tcPr>
          <w:p w14:paraId="71F812DE" w14:textId="19D22E4B"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07" w:type="dxa"/>
          </w:tcPr>
          <w:p w14:paraId="725BB5E5" w14:textId="77777777" w:rsidR="009B496B" w:rsidRDefault="009B496B" w:rsidP="008F0C79">
            <w:pPr>
              <w:pStyle w:val="Heading1"/>
              <w:numPr>
                <w:ilvl w:val="0"/>
                <w:numId w:val="0"/>
              </w:numPr>
              <w:jc w:val="center"/>
              <w:outlineLvl w:val="0"/>
              <w:rPr>
                <w:rFonts w:ascii="Arial" w:hAnsi="Arial"/>
                <w:b w:val="0"/>
                <w:caps w:val="0"/>
                <w:sz w:val="16"/>
                <w:szCs w:val="16"/>
              </w:rPr>
            </w:pPr>
          </w:p>
        </w:tc>
        <w:tc>
          <w:tcPr>
            <w:tcW w:w="1082" w:type="dxa"/>
          </w:tcPr>
          <w:p w14:paraId="0C7DDC0C" w14:textId="70B8F44B" w:rsidR="009B496B" w:rsidRDefault="009B496B" w:rsidP="008F0C79">
            <w:pPr>
              <w:pStyle w:val="Heading1"/>
              <w:numPr>
                <w:ilvl w:val="0"/>
                <w:numId w:val="0"/>
              </w:numPr>
              <w:jc w:val="center"/>
              <w:outlineLvl w:val="0"/>
              <w:rPr>
                <w:rFonts w:ascii="Arial" w:hAnsi="Arial"/>
                <w:b w:val="0"/>
                <w:caps w:val="0"/>
                <w:sz w:val="16"/>
                <w:szCs w:val="16"/>
              </w:rPr>
            </w:pPr>
          </w:p>
        </w:tc>
        <w:tc>
          <w:tcPr>
            <w:tcW w:w="901" w:type="dxa"/>
          </w:tcPr>
          <w:p w14:paraId="74F879A2" w14:textId="25CE26F3" w:rsidR="009B496B" w:rsidRDefault="009B496B" w:rsidP="008F0C79">
            <w:pPr>
              <w:pStyle w:val="Heading1"/>
              <w:numPr>
                <w:ilvl w:val="0"/>
                <w:numId w:val="0"/>
              </w:numPr>
              <w:jc w:val="center"/>
              <w:outlineLvl w:val="0"/>
              <w:rPr>
                <w:rFonts w:ascii="Arial" w:hAnsi="Arial"/>
                <w:b w:val="0"/>
                <w:caps w:val="0"/>
                <w:sz w:val="16"/>
                <w:szCs w:val="16"/>
              </w:rPr>
            </w:pPr>
          </w:p>
        </w:tc>
      </w:tr>
      <w:tr w:rsidR="009B496B" w14:paraId="7A75A76D" w14:textId="1F23770C" w:rsidTr="009B496B">
        <w:trPr>
          <w:divId w:val="431052132"/>
        </w:trPr>
        <w:tc>
          <w:tcPr>
            <w:tcW w:w="1848" w:type="dxa"/>
          </w:tcPr>
          <w:p w14:paraId="283CDCC4" w14:textId="087A3567" w:rsidR="009B496B" w:rsidRPr="00B32A70" w:rsidRDefault="009B496B" w:rsidP="00F10134">
            <w:pPr>
              <w:pStyle w:val="Heading1"/>
              <w:numPr>
                <w:ilvl w:val="0"/>
                <w:numId w:val="0"/>
              </w:numPr>
              <w:outlineLvl w:val="0"/>
              <w:rPr>
                <w:rFonts w:ascii="Arial" w:hAnsi="Arial"/>
                <w:b w:val="0"/>
                <w:caps w:val="0"/>
                <w:sz w:val="16"/>
                <w:szCs w:val="16"/>
              </w:rPr>
            </w:pPr>
          </w:p>
        </w:tc>
        <w:tc>
          <w:tcPr>
            <w:tcW w:w="908" w:type="dxa"/>
          </w:tcPr>
          <w:p w14:paraId="41EE124F" w14:textId="54DE229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654148FF" w14:textId="42626C36"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149A58D9" w14:textId="04DA3651"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7" w:type="dxa"/>
          </w:tcPr>
          <w:p w14:paraId="004F3A21" w14:textId="72676D54"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1" w:type="dxa"/>
          </w:tcPr>
          <w:p w14:paraId="3843611F" w14:textId="5607557D"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07" w:type="dxa"/>
          </w:tcPr>
          <w:p w14:paraId="1621BC0C" w14:textId="226D4BF2" w:rsidR="009B496B" w:rsidRDefault="009B496B" w:rsidP="008F0C79">
            <w:pPr>
              <w:pStyle w:val="Heading1"/>
              <w:numPr>
                <w:ilvl w:val="0"/>
                <w:numId w:val="0"/>
              </w:numPr>
              <w:jc w:val="center"/>
              <w:outlineLvl w:val="0"/>
              <w:rPr>
                <w:rFonts w:ascii="Arial" w:hAnsi="Arial"/>
                <w:b w:val="0"/>
                <w:caps w:val="0"/>
                <w:sz w:val="16"/>
                <w:szCs w:val="16"/>
              </w:rPr>
            </w:pPr>
          </w:p>
        </w:tc>
        <w:tc>
          <w:tcPr>
            <w:tcW w:w="1082" w:type="dxa"/>
          </w:tcPr>
          <w:p w14:paraId="39EBF299" w14:textId="0280CE0C" w:rsidR="009B496B" w:rsidRDefault="009B496B" w:rsidP="008F0C79">
            <w:pPr>
              <w:pStyle w:val="Heading1"/>
              <w:numPr>
                <w:ilvl w:val="0"/>
                <w:numId w:val="0"/>
              </w:numPr>
              <w:jc w:val="center"/>
              <w:outlineLvl w:val="0"/>
              <w:rPr>
                <w:rFonts w:ascii="Arial" w:hAnsi="Arial"/>
                <w:b w:val="0"/>
                <w:caps w:val="0"/>
                <w:sz w:val="16"/>
                <w:szCs w:val="16"/>
              </w:rPr>
            </w:pPr>
          </w:p>
        </w:tc>
        <w:tc>
          <w:tcPr>
            <w:tcW w:w="901" w:type="dxa"/>
          </w:tcPr>
          <w:p w14:paraId="2E9ACB8C" w14:textId="77777777" w:rsidR="009B496B" w:rsidRDefault="009B496B" w:rsidP="008F0C79">
            <w:pPr>
              <w:pStyle w:val="Heading1"/>
              <w:numPr>
                <w:ilvl w:val="0"/>
                <w:numId w:val="0"/>
              </w:numPr>
              <w:jc w:val="center"/>
              <w:outlineLvl w:val="0"/>
              <w:rPr>
                <w:rFonts w:ascii="Arial" w:hAnsi="Arial"/>
                <w:b w:val="0"/>
                <w:caps w:val="0"/>
                <w:sz w:val="16"/>
                <w:szCs w:val="16"/>
              </w:rPr>
            </w:pPr>
          </w:p>
        </w:tc>
      </w:tr>
      <w:tr w:rsidR="009B496B" w14:paraId="007E88AA" w14:textId="0705EF00" w:rsidTr="009B496B">
        <w:trPr>
          <w:divId w:val="431052132"/>
        </w:trPr>
        <w:tc>
          <w:tcPr>
            <w:tcW w:w="1848" w:type="dxa"/>
          </w:tcPr>
          <w:p w14:paraId="0EA4FD95" w14:textId="535F5CC6" w:rsidR="009B496B" w:rsidRPr="00B32A70" w:rsidRDefault="009B496B" w:rsidP="008F0C79">
            <w:pPr>
              <w:pStyle w:val="Heading1"/>
              <w:numPr>
                <w:ilvl w:val="0"/>
                <w:numId w:val="0"/>
              </w:numPr>
              <w:ind w:right="377"/>
              <w:outlineLvl w:val="0"/>
              <w:rPr>
                <w:rFonts w:ascii="Arial" w:hAnsi="Arial"/>
                <w:b w:val="0"/>
                <w:caps w:val="0"/>
                <w:sz w:val="16"/>
                <w:szCs w:val="16"/>
              </w:rPr>
            </w:pPr>
          </w:p>
        </w:tc>
        <w:tc>
          <w:tcPr>
            <w:tcW w:w="908" w:type="dxa"/>
          </w:tcPr>
          <w:p w14:paraId="6AA0FE17" w14:textId="5E755436"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3D40A4B4" w14:textId="53D2F106"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73FB59E4" w14:textId="1D7CB25A"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7" w:type="dxa"/>
          </w:tcPr>
          <w:p w14:paraId="0CB46B21" w14:textId="310810E3"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1" w:type="dxa"/>
          </w:tcPr>
          <w:p w14:paraId="0B6C6E5C" w14:textId="6E0781B6"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07" w:type="dxa"/>
          </w:tcPr>
          <w:p w14:paraId="15324C13" w14:textId="273D197C" w:rsidR="009B496B" w:rsidRDefault="009B496B" w:rsidP="008F0C79">
            <w:pPr>
              <w:pStyle w:val="Heading1"/>
              <w:numPr>
                <w:ilvl w:val="0"/>
                <w:numId w:val="0"/>
              </w:numPr>
              <w:jc w:val="center"/>
              <w:outlineLvl w:val="0"/>
              <w:rPr>
                <w:rFonts w:ascii="Arial" w:hAnsi="Arial"/>
                <w:b w:val="0"/>
                <w:caps w:val="0"/>
                <w:sz w:val="16"/>
                <w:szCs w:val="16"/>
              </w:rPr>
            </w:pPr>
          </w:p>
        </w:tc>
        <w:tc>
          <w:tcPr>
            <w:tcW w:w="1082" w:type="dxa"/>
          </w:tcPr>
          <w:p w14:paraId="446B5447" w14:textId="3D3EA497" w:rsidR="009B496B" w:rsidRDefault="009B496B" w:rsidP="008F0C79">
            <w:pPr>
              <w:pStyle w:val="Heading1"/>
              <w:numPr>
                <w:ilvl w:val="0"/>
                <w:numId w:val="0"/>
              </w:numPr>
              <w:jc w:val="center"/>
              <w:outlineLvl w:val="0"/>
              <w:rPr>
                <w:rFonts w:ascii="Arial" w:hAnsi="Arial"/>
                <w:b w:val="0"/>
                <w:caps w:val="0"/>
                <w:sz w:val="16"/>
                <w:szCs w:val="16"/>
              </w:rPr>
            </w:pPr>
          </w:p>
        </w:tc>
        <w:tc>
          <w:tcPr>
            <w:tcW w:w="901" w:type="dxa"/>
          </w:tcPr>
          <w:p w14:paraId="09AE8CB3" w14:textId="68E1E5ED" w:rsidR="009B496B" w:rsidRDefault="009B496B" w:rsidP="008F0C79">
            <w:pPr>
              <w:pStyle w:val="Heading1"/>
              <w:numPr>
                <w:ilvl w:val="0"/>
                <w:numId w:val="0"/>
              </w:numPr>
              <w:jc w:val="center"/>
              <w:outlineLvl w:val="0"/>
              <w:rPr>
                <w:rFonts w:ascii="Arial" w:hAnsi="Arial"/>
                <w:b w:val="0"/>
                <w:caps w:val="0"/>
                <w:sz w:val="16"/>
                <w:szCs w:val="16"/>
              </w:rPr>
            </w:pPr>
          </w:p>
        </w:tc>
      </w:tr>
      <w:tr w:rsidR="009B496B" w14:paraId="404B79BE" w14:textId="7FF12CCF" w:rsidTr="009B496B">
        <w:trPr>
          <w:divId w:val="431052132"/>
        </w:trPr>
        <w:tc>
          <w:tcPr>
            <w:tcW w:w="1848" w:type="dxa"/>
          </w:tcPr>
          <w:p w14:paraId="0BBDA5CE" w14:textId="0C770627" w:rsidR="009B496B" w:rsidRDefault="009B496B" w:rsidP="008F0C79">
            <w:pPr>
              <w:pStyle w:val="Heading1"/>
              <w:numPr>
                <w:ilvl w:val="0"/>
                <w:numId w:val="0"/>
              </w:numPr>
              <w:ind w:right="377"/>
              <w:outlineLvl w:val="0"/>
              <w:rPr>
                <w:rFonts w:ascii="Arial" w:hAnsi="Arial"/>
                <w:b w:val="0"/>
                <w:caps w:val="0"/>
                <w:sz w:val="16"/>
                <w:szCs w:val="16"/>
              </w:rPr>
            </w:pPr>
          </w:p>
        </w:tc>
        <w:tc>
          <w:tcPr>
            <w:tcW w:w="908" w:type="dxa"/>
          </w:tcPr>
          <w:p w14:paraId="058E8D48" w14:textId="535F9929"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48CEB489" w14:textId="41B4E26F"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3CF0BA25" w14:textId="5B3CAC8F"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7" w:type="dxa"/>
          </w:tcPr>
          <w:p w14:paraId="7A21F721" w14:textId="394305A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1" w:type="dxa"/>
          </w:tcPr>
          <w:p w14:paraId="04129717" w14:textId="0785F635"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07" w:type="dxa"/>
          </w:tcPr>
          <w:p w14:paraId="583B089F" w14:textId="4660B82A" w:rsidR="009B496B" w:rsidRDefault="009B496B" w:rsidP="008F0C79">
            <w:pPr>
              <w:pStyle w:val="Heading1"/>
              <w:numPr>
                <w:ilvl w:val="0"/>
                <w:numId w:val="0"/>
              </w:numPr>
              <w:jc w:val="center"/>
              <w:outlineLvl w:val="0"/>
              <w:rPr>
                <w:rFonts w:ascii="Arial" w:hAnsi="Arial"/>
                <w:b w:val="0"/>
                <w:caps w:val="0"/>
                <w:sz w:val="16"/>
                <w:szCs w:val="16"/>
              </w:rPr>
            </w:pPr>
          </w:p>
        </w:tc>
        <w:tc>
          <w:tcPr>
            <w:tcW w:w="1082" w:type="dxa"/>
          </w:tcPr>
          <w:p w14:paraId="6BC6AF99" w14:textId="03ED6C4F" w:rsidR="009B496B" w:rsidRDefault="009B496B" w:rsidP="008F0C79">
            <w:pPr>
              <w:pStyle w:val="Heading1"/>
              <w:numPr>
                <w:ilvl w:val="0"/>
                <w:numId w:val="0"/>
              </w:numPr>
              <w:jc w:val="center"/>
              <w:outlineLvl w:val="0"/>
              <w:rPr>
                <w:rFonts w:ascii="Arial" w:hAnsi="Arial"/>
                <w:b w:val="0"/>
                <w:caps w:val="0"/>
                <w:sz w:val="16"/>
                <w:szCs w:val="16"/>
              </w:rPr>
            </w:pPr>
          </w:p>
        </w:tc>
        <w:tc>
          <w:tcPr>
            <w:tcW w:w="901" w:type="dxa"/>
          </w:tcPr>
          <w:p w14:paraId="625101ED" w14:textId="562C7E12" w:rsidR="009B496B" w:rsidRDefault="009B496B" w:rsidP="008F0C79">
            <w:pPr>
              <w:pStyle w:val="Heading1"/>
              <w:numPr>
                <w:ilvl w:val="0"/>
                <w:numId w:val="0"/>
              </w:numPr>
              <w:jc w:val="center"/>
              <w:outlineLvl w:val="0"/>
              <w:rPr>
                <w:rFonts w:ascii="Arial" w:hAnsi="Arial"/>
                <w:b w:val="0"/>
                <w:caps w:val="0"/>
                <w:sz w:val="16"/>
                <w:szCs w:val="16"/>
              </w:rPr>
            </w:pPr>
          </w:p>
        </w:tc>
      </w:tr>
      <w:tr w:rsidR="009B496B" w14:paraId="07BAEE15" w14:textId="7A62BFCF" w:rsidTr="009B496B">
        <w:trPr>
          <w:divId w:val="431052132"/>
        </w:trPr>
        <w:tc>
          <w:tcPr>
            <w:tcW w:w="1848" w:type="dxa"/>
          </w:tcPr>
          <w:p w14:paraId="35813FE0" w14:textId="4D33C110" w:rsidR="009B496B" w:rsidRDefault="009B496B" w:rsidP="008F0C79">
            <w:pPr>
              <w:pStyle w:val="Heading1"/>
              <w:numPr>
                <w:ilvl w:val="0"/>
                <w:numId w:val="0"/>
              </w:numPr>
              <w:ind w:right="377"/>
              <w:outlineLvl w:val="0"/>
              <w:rPr>
                <w:rFonts w:ascii="Arial" w:hAnsi="Arial"/>
                <w:b w:val="0"/>
                <w:caps w:val="0"/>
                <w:sz w:val="16"/>
                <w:szCs w:val="16"/>
              </w:rPr>
            </w:pPr>
          </w:p>
        </w:tc>
        <w:tc>
          <w:tcPr>
            <w:tcW w:w="908" w:type="dxa"/>
          </w:tcPr>
          <w:p w14:paraId="3A7C4FF0" w14:textId="79866088"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4E1382AD" w14:textId="39973984"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5D89148B" w14:textId="313AD8AD"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7" w:type="dxa"/>
          </w:tcPr>
          <w:p w14:paraId="6EE5EF56" w14:textId="49A74625"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1" w:type="dxa"/>
          </w:tcPr>
          <w:p w14:paraId="061BA417" w14:textId="7A2A73BE"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07" w:type="dxa"/>
          </w:tcPr>
          <w:p w14:paraId="6D72C4EB" w14:textId="64E68287" w:rsidR="009B496B" w:rsidRDefault="009B496B" w:rsidP="008F0C79">
            <w:pPr>
              <w:pStyle w:val="Heading1"/>
              <w:numPr>
                <w:ilvl w:val="0"/>
                <w:numId w:val="0"/>
              </w:numPr>
              <w:jc w:val="center"/>
              <w:outlineLvl w:val="0"/>
              <w:rPr>
                <w:rFonts w:ascii="Arial" w:hAnsi="Arial"/>
                <w:b w:val="0"/>
                <w:caps w:val="0"/>
                <w:sz w:val="16"/>
                <w:szCs w:val="16"/>
              </w:rPr>
            </w:pPr>
          </w:p>
        </w:tc>
        <w:tc>
          <w:tcPr>
            <w:tcW w:w="1082" w:type="dxa"/>
          </w:tcPr>
          <w:p w14:paraId="66F95EE9" w14:textId="74150179" w:rsidR="009B496B" w:rsidRDefault="009B496B" w:rsidP="008F0C79">
            <w:pPr>
              <w:pStyle w:val="Heading1"/>
              <w:numPr>
                <w:ilvl w:val="0"/>
                <w:numId w:val="0"/>
              </w:numPr>
              <w:jc w:val="center"/>
              <w:outlineLvl w:val="0"/>
              <w:rPr>
                <w:rFonts w:ascii="Arial" w:hAnsi="Arial"/>
                <w:b w:val="0"/>
                <w:caps w:val="0"/>
                <w:sz w:val="16"/>
                <w:szCs w:val="16"/>
              </w:rPr>
            </w:pPr>
          </w:p>
        </w:tc>
        <w:tc>
          <w:tcPr>
            <w:tcW w:w="901" w:type="dxa"/>
          </w:tcPr>
          <w:p w14:paraId="396568C7" w14:textId="158395C2" w:rsidR="009B496B" w:rsidRDefault="009B496B" w:rsidP="008F0C79">
            <w:pPr>
              <w:pStyle w:val="Heading1"/>
              <w:numPr>
                <w:ilvl w:val="0"/>
                <w:numId w:val="0"/>
              </w:numPr>
              <w:jc w:val="center"/>
              <w:outlineLvl w:val="0"/>
              <w:rPr>
                <w:rFonts w:ascii="Arial" w:hAnsi="Arial"/>
                <w:b w:val="0"/>
                <w:caps w:val="0"/>
                <w:sz w:val="16"/>
                <w:szCs w:val="16"/>
              </w:rPr>
            </w:pPr>
          </w:p>
        </w:tc>
      </w:tr>
      <w:tr w:rsidR="009B496B" w14:paraId="79FC9392" w14:textId="201B4EA1" w:rsidTr="009B496B">
        <w:trPr>
          <w:divId w:val="431052132"/>
        </w:trPr>
        <w:tc>
          <w:tcPr>
            <w:tcW w:w="1848" w:type="dxa"/>
          </w:tcPr>
          <w:p w14:paraId="54E97323" w14:textId="558253CF" w:rsidR="009B496B" w:rsidRDefault="009B496B" w:rsidP="008F0C79">
            <w:pPr>
              <w:pStyle w:val="Heading1"/>
              <w:numPr>
                <w:ilvl w:val="0"/>
                <w:numId w:val="0"/>
              </w:numPr>
              <w:ind w:right="377"/>
              <w:outlineLvl w:val="0"/>
              <w:rPr>
                <w:rFonts w:ascii="Arial" w:hAnsi="Arial"/>
                <w:b w:val="0"/>
                <w:caps w:val="0"/>
                <w:sz w:val="16"/>
                <w:szCs w:val="16"/>
              </w:rPr>
            </w:pPr>
          </w:p>
        </w:tc>
        <w:tc>
          <w:tcPr>
            <w:tcW w:w="908" w:type="dxa"/>
          </w:tcPr>
          <w:p w14:paraId="1AF2D79D"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714669F7"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48" w:type="dxa"/>
          </w:tcPr>
          <w:p w14:paraId="355C10F5"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7" w:type="dxa"/>
          </w:tcPr>
          <w:p w14:paraId="280353F5"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21" w:type="dxa"/>
          </w:tcPr>
          <w:p w14:paraId="22B8A663" w14:textId="77777777" w:rsidR="009B496B" w:rsidRPr="00B32A70" w:rsidRDefault="009B496B" w:rsidP="008F0C79">
            <w:pPr>
              <w:pStyle w:val="Heading1"/>
              <w:numPr>
                <w:ilvl w:val="0"/>
                <w:numId w:val="0"/>
              </w:numPr>
              <w:jc w:val="center"/>
              <w:outlineLvl w:val="0"/>
              <w:rPr>
                <w:rFonts w:ascii="Arial" w:hAnsi="Arial"/>
                <w:b w:val="0"/>
                <w:caps w:val="0"/>
                <w:sz w:val="16"/>
                <w:szCs w:val="16"/>
              </w:rPr>
            </w:pPr>
          </w:p>
        </w:tc>
        <w:tc>
          <w:tcPr>
            <w:tcW w:w="1007" w:type="dxa"/>
          </w:tcPr>
          <w:p w14:paraId="20D3E947" w14:textId="77777777" w:rsidR="009B496B" w:rsidRDefault="009B496B" w:rsidP="008F0C79">
            <w:pPr>
              <w:pStyle w:val="Heading1"/>
              <w:numPr>
                <w:ilvl w:val="0"/>
                <w:numId w:val="0"/>
              </w:numPr>
              <w:jc w:val="center"/>
              <w:outlineLvl w:val="0"/>
              <w:rPr>
                <w:rFonts w:ascii="Arial" w:hAnsi="Arial"/>
                <w:b w:val="0"/>
                <w:caps w:val="0"/>
                <w:sz w:val="16"/>
                <w:szCs w:val="16"/>
              </w:rPr>
            </w:pPr>
          </w:p>
        </w:tc>
        <w:tc>
          <w:tcPr>
            <w:tcW w:w="1082" w:type="dxa"/>
          </w:tcPr>
          <w:p w14:paraId="7CA8FCF1" w14:textId="77777777" w:rsidR="009B496B" w:rsidRDefault="009B496B" w:rsidP="008F0C79">
            <w:pPr>
              <w:pStyle w:val="Heading1"/>
              <w:numPr>
                <w:ilvl w:val="0"/>
                <w:numId w:val="0"/>
              </w:numPr>
              <w:jc w:val="center"/>
              <w:outlineLvl w:val="0"/>
              <w:rPr>
                <w:rFonts w:ascii="Arial" w:hAnsi="Arial"/>
                <w:b w:val="0"/>
                <w:caps w:val="0"/>
                <w:sz w:val="16"/>
                <w:szCs w:val="16"/>
              </w:rPr>
            </w:pPr>
          </w:p>
        </w:tc>
        <w:tc>
          <w:tcPr>
            <w:tcW w:w="901" w:type="dxa"/>
          </w:tcPr>
          <w:p w14:paraId="52A447A3" w14:textId="33322A9B" w:rsidR="009B496B" w:rsidRDefault="009B496B" w:rsidP="008F0C79">
            <w:pPr>
              <w:pStyle w:val="Heading1"/>
              <w:numPr>
                <w:ilvl w:val="0"/>
                <w:numId w:val="0"/>
              </w:numPr>
              <w:jc w:val="center"/>
              <w:outlineLvl w:val="0"/>
              <w:rPr>
                <w:rFonts w:ascii="Arial" w:hAnsi="Arial"/>
                <w:b w:val="0"/>
                <w:caps w:val="0"/>
                <w:sz w:val="16"/>
                <w:szCs w:val="16"/>
              </w:rPr>
            </w:pPr>
          </w:p>
        </w:tc>
      </w:tr>
      <w:tr w:rsidR="009B496B" w14:paraId="2D9F7E4B" w14:textId="78CC15B7" w:rsidTr="007D52C0">
        <w:trPr>
          <w:divId w:val="431052132"/>
        </w:trPr>
        <w:tc>
          <w:tcPr>
            <w:tcW w:w="9890" w:type="dxa"/>
            <w:gridSpan w:val="9"/>
          </w:tcPr>
          <w:p w14:paraId="486A1879" w14:textId="5EBBBA84" w:rsidR="009B496B" w:rsidRDefault="009B496B" w:rsidP="008F0C79">
            <w:pPr>
              <w:pStyle w:val="Heading1"/>
              <w:numPr>
                <w:ilvl w:val="0"/>
                <w:numId w:val="0"/>
              </w:numPr>
              <w:jc w:val="center"/>
              <w:outlineLvl w:val="0"/>
              <w:rPr>
                <w:rFonts w:ascii="Arial" w:hAnsi="Arial"/>
                <w:bCs w:val="0"/>
                <w:caps w:val="0"/>
                <w:sz w:val="16"/>
                <w:szCs w:val="16"/>
              </w:rPr>
            </w:pPr>
            <w:r>
              <w:rPr>
                <w:rFonts w:ascii="Arial" w:hAnsi="Arial"/>
                <w:bCs w:val="0"/>
                <w:caps w:val="0"/>
                <w:sz w:val="16"/>
                <w:szCs w:val="16"/>
              </w:rPr>
              <w:t xml:space="preserve">R – Responsible     A – Accountable     C – Consulted     I - Informed     </w:t>
            </w:r>
          </w:p>
        </w:tc>
      </w:tr>
    </w:tbl>
    <w:p w14:paraId="67B858DB" w14:textId="77777777" w:rsidR="00F10134" w:rsidRDefault="00F10134" w:rsidP="00F10134">
      <w:pPr>
        <w:pStyle w:val="Heading1"/>
        <w:numPr>
          <w:ilvl w:val="0"/>
          <w:numId w:val="0"/>
        </w:numPr>
        <w:ind w:left="720"/>
        <w:divId w:val="431052132"/>
        <w:rPr>
          <w:color w:val="001489" w:themeColor="accent1"/>
        </w:rPr>
      </w:pPr>
    </w:p>
    <w:p w14:paraId="34629D73" w14:textId="2EEC4554" w:rsidR="00D8526B" w:rsidRDefault="00D8526B" w:rsidP="00600865">
      <w:pPr>
        <w:pStyle w:val="Heading1"/>
        <w:divId w:val="431052132"/>
        <w:rPr>
          <w:color w:val="001489" w:themeColor="accent1"/>
        </w:rPr>
      </w:pPr>
      <w:bookmarkStart w:id="3" w:name="_Toc98417465"/>
      <w:r>
        <w:rPr>
          <w:color w:val="001489" w:themeColor="accent1"/>
        </w:rPr>
        <w:t>Process</w:t>
      </w:r>
    </w:p>
    <w:p w14:paraId="360BF3EA" w14:textId="468EB421" w:rsidR="00CC0150" w:rsidRDefault="00CC0150" w:rsidP="00CC0150">
      <w:pPr>
        <w:pStyle w:val="Heading2"/>
        <w:divId w:val="431052132"/>
        <w:rPr>
          <w:rFonts w:ascii="Verdana" w:hAnsi="Verdana"/>
        </w:rPr>
      </w:pPr>
      <w:r>
        <w:t xml:space="preserve">Where Assets do not currently exist within Intel </w:t>
      </w:r>
      <w:proofErr w:type="gramStart"/>
      <w:r>
        <w:t>Maximo</w:t>
      </w:r>
      <w:r w:rsidR="009B4592">
        <w:t>;</w:t>
      </w:r>
      <w:proofErr w:type="gramEnd"/>
    </w:p>
    <w:p w14:paraId="16CE88C2" w14:textId="77777777" w:rsidR="00424845" w:rsidRDefault="00CC0150" w:rsidP="00E94D3D">
      <w:pPr>
        <w:pStyle w:val="Heading3"/>
        <w:tabs>
          <w:tab w:val="clear" w:pos="2700"/>
        </w:tabs>
        <w:ind w:left="2160"/>
        <w:divId w:val="431052132"/>
      </w:pPr>
      <w:r>
        <w:t xml:space="preserve">Amentum will create a route PM in Maximo and have an attachment of all the assets and asset locations on the route (excel file or PDF).  </w:t>
      </w:r>
    </w:p>
    <w:p w14:paraId="2600702E" w14:textId="41F94719" w:rsidR="00CC0150" w:rsidRDefault="00CC0150" w:rsidP="00424845">
      <w:pPr>
        <w:pStyle w:val="Heading4"/>
        <w:divId w:val="431052132"/>
      </w:pPr>
      <w:r>
        <w:t>If site does not have a</w:t>
      </w:r>
      <w:r w:rsidR="0060512F">
        <w:t xml:space="preserve"> Maintenance Planner/Sc</w:t>
      </w:r>
      <w:r w:rsidR="000B20FF">
        <w:t xml:space="preserve">heduler (MPS) </w:t>
      </w:r>
      <w:r>
        <w:t>to update the PM, please reach out to a current Amentum MPS to assist with these changes.</w:t>
      </w:r>
    </w:p>
    <w:p w14:paraId="79DC5BF7" w14:textId="77777777" w:rsidR="00CC0150" w:rsidRDefault="00CC0150" w:rsidP="000B20FF">
      <w:pPr>
        <w:pStyle w:val="Heading3"/>
        <w:tabs>
          <w:tab w:val="clear" w:pos="2700"/>
          <w:tab w:val="num" w:pos="2340"/>
        </w:tabs>
        <w:ind w:left="2160"/>
        <w:divId w:val="431052132"/>
      </w:pPr>
      <w:r>
        <w:t xml:space="preserve">When the PM Work Order issues out into the system the Amentum Tech will follow the asset list and mark off each asset that has been </w:t>
      </w:r>
      <w:proofErr w:type="spellStart"/>
      <w:r>
        <w:t>PM’ed</w:t>
      </w:r>
      <w:proofErr w:type="spellEnd"/>
    </w:p>
    <w:p w14:paraId="15C108F8" w14:textId="77777777" w:rsidR="00CC0150" w:rsidRDefault="00CC0150" w:rsidP="005C2FAE">
      <w:pPr>
        <w:pStyle w:val="Heading3"/>
        <w:tabs>
          <w:tab w:val="clear" w:pos="2700"/>
        </w:tabs>
        <w:ind w:left="2160"/>
        <w:divId w:val="431052132"/>
      </w:pPr>
      <w:r>
        <w:t>Amentum will attach the completed Asset List to the PM Work Order to show Amentum has completed the PM on all assets</w:t>
      </w:r>
    </w:p>
    <w:p w14:paraId="2981DDD9" w14:textId="77777777" w:rsidR="00CC0150" w:rsidRDefault="00CC0150" w:rsidP="005C2FAE">
      <w:pPr>
        <w:pStyle w:val="Heading3"/>
        <w:tabs>
          <w:tab w:val="clear" w:pos="2700"/>
          <w:tab w:val="num" w:pos="2610"/>
        </w:tabs>
        <w:ind w:left="2160"/>
        <w:divId w:val="431052132"/>
      </w:pPr>
      <w:r>
        <w:t>If there are issues found on the route a CM work order will be created for each issue with the asset with location in the description of the CM work order</w:t>
      </w:r>
    </w:p>
    <w:p w14:paraId="0EA17B16" w14:textId="4D8060C8" w:rsidR="00CC0150" w:rsidRDefault="00CC0150" w:rsidP="0082566B">
      <w:pPr>
        <w:pStyle w:val="Heading3"/>
        <w:tabs>
          <w:tab w:val="clear" w:pos="2700"/>
          <w:tab w:val="num" w:pos="2430"/>
        </w:tabs>
        <w:ind w:left="2160"/>
        <w:divId w:val="431052132"/>
      </w:pPr>
      <w:r>
        <w:t xml:space="preserve">Amentum will work </w:t>
      </w:r>
      <w:r w:rsidR="00DF2377">
        <w:t xml:space="preserve">with the customer </w:t>
      </w:r>
      <w:proofErr w:type="gramStart"/>
      <w:r w:rsidR="00DF2377">
        <w:t xml:space="preserve">to </w:t>
      </w:r>
      <w:r>
        <w:t xml:space="preserve"> get</w:t>
      </w:r>
      <w:proofErr w:type="gramEnd"/>
      <w:r w:rsidR="00DF2377">
        <w:t xml:space="preserve"> </w:t>
      </w:r>
      <w:r>
        <w:t>all</w:t>
      </w:r>
      <w:r w:rsidR="00B847A5">
        <w:t xml:space="preserve"> of these</w:t>
      </w:r>
      <w:r>
        <w:t xml:space="preserve"> assets into the Intel Maximo system and creating a route and attaching that route to the PM</w:t>
      </w:r>
    </w:p>
    <w:p w14:paraId="63FBA939" w14:textId="36FBDDD8" w:rsidR="00CC0150" w:rsidRDefault="0082566B" w:rsidP="0082566B">
      <w:pPr>
        <w:pStyle w:val="Heading2"/>
        <w:tabs>
          <w:tab w:val="clear" w:pos="1440"/>
          <w:tab w:val="num" w:pos="1350"/>
        </w:tabs>
        <w:divId w:val="431052132"/>
      </w:pPr>
      <w:r>
        <w:lastRenderedPageBreak/>
        <w:t xml:space="preserve">Where </w:t>
      </w:r>
      <w:r w:rsidR="00CC0150">
        <w:t>Assets are already located in Intel Maximo</w:t>
      </w:r>
    </w:p>
    <w:p w14:paraId="02862CC0" w14:textId="3C06925D" w:rsidR="00CC0150" w:rsidRDefault="00CC0150" w:rsidP="00C34962">
      <w:pPr>
        <w:pStyle w:val="Heading3"/>
        <w:tabs>
          <w:tab w:val="clear" w:pos="2700"/>
        </w:tabs>
        <w:ind w:left="2070"/>
        <w:divId w:val="431052132"/>
      </w:pPr>
      <w:r>
        <w:t>Amentum will create a route for each FLS PM</w:t>
      </w:r>
    </w:p>
    <w:p w14:paraId="7F0522D6" w14:textId="022813F4" w:rsidR="00CC0150" w:rsidRDefault="00CC0150" w:rsidP="00130BF0">
      <w:pPr>
        <w:pStyle w:val="Heading3"/>
        <w:tabs>
          <w:tab w:val="clear" w:pos="2700"/>
          <w:tab w:val="num" w:pos="2430"/>
          <w:tab w:val="num" w:pos="2610"/>
        </w:tabs>
        <w:ind w:left="2430"/>
        <w:divId w:val="431052132"/>
      </w:pPr>
      <w:r>
        <w:t>Amentum will attach the route to the PM</w:t>
      </w:r>
      <w:r w:rsidR="004922BB">
        <w:t xml:space="preserve">. </w:t>
      </w:r>
      <w:r>
        <w:t>Amentum will then be able to track completion of each asset on the route by checking off each asset on the PM as the route is being completed (assuming Amentum receives Maximo Mobile technology).</w:t>
      </w:r>
    </w:p>
    <w:p w14:paraId="031665A8" w14:textId="0103C5CD" w:rsidR="00CC0150" w:rsidRDefault="00CC0150" w:rsidP="004922BB">
      <w:pPr>
        <w:pStyle w:val="Heading3"/>
        <w:tabs>
          <w:tab w:val="clear" w:pos="2700"/>
          <w:tab w:val="num" w:pos="2520"/>
        </w:tabs>
        <w:ind w:left="2430"/>
        <w:divId w:val="431052132"/>
      </w:pPr>
      <w:r>
        <w:t xml:space="preserve">If there are issues found on the route a CM work order will be created for each deficiency. </w:t>
      </w:r>
    </w:p>
    <w:p w14:paraId="08C801E6" w14:textId="77777777" w:rsidR="000A666D" w:rsidRDefault="000A666D" w:rsidP="000A666D">
      <w:pPr>
        <w:pStyle w:val="Heading3"/>
        <w:numPr>
          <w:ilvl w:val="0"/>
          <w:numId w:val="0"/>
        </w:numPr>
        <w:ind w:left="2430"/>
        <w:divId w:val="431052132"/>
      </w:pPr>
    </w:p>
    <w:p w14:paraId="649718F0" w14:textId="11E32C32" w:rsidR="00CC0150" w:rsidRDefault="000A666D" w:rsidP="000A666D">
      <w:pPr>
        <w:spacing w:after="200" w:line="276" w:lineRule="auto"/>
        <w:ind w:left="720"/>
        <w:divId w:val="431052132"/>
        <w:rPr>
          <w:rFonts w:eastAsia="Times New Roman" w:cs="Arial"/>
          <w:bCs/>
          <w:kern w:val="32"/>
        </w:rPr>
      </w:pPr>
      <w:r>
        <w:t>4.3</w:t>
      </w:r>
      <w:r>
        <w:tab/>
      </w:r>
      <w:r w:rsidR="00CC0150">
        <w:t>How to Code the FLS PM’s Appropriately</w:t>
      </w:r>
    </w:p>
    <w:tbl>
      <w:tblPr>
        <w:tblStyle w:val="TableGrid"/>
        <w:tblW w:w="0" w:type="auto"/>
        <w:tblInd w:w="1267" w:type="dxa"/>
        <w:tblLook w:val="04A0" w:firstRow="1" w:lastRow="0" w:firstColumn="1" w:lastColumn="0" w:noHBand="0" w:noVBand="1"/>
      </w:tblPr>
      <w:tblGrid>
        <w:gridCol w:w="4639"/>
        <w:gridCol w:w="4704"/>
      </w:tblGrid>
      <w:tr w:rsidR="00CC0150" w14:paraId="76999A84" w14:textId="77777777" w:rsidTr="00CC0150">
        <w:trPr>
          <w:divId w:val="431052132"/>
        </w:trPr>
        <w:tc>
          <w:tcPr>
            <w:tcW w:w="5395" w:type="dxa"/>
            <w:tcBorders>
              <w:top w:val="single" w:sz="4" w:space="0" w:color="auto"/>
              <w:left w:val="single" w:sz="4" w:space="0" w:color="auto"/>
              <w:bottom w:val="single" w:sz="4" w:space="0" w:color="auto"/>
              <w:right w:val="single" w:sz="4" w:space="0" w:color="auto"/>
            </w:tcBorders>
            <w:hideMark/>
          </w:tcPr>
          <w:p w14:paraId="13A4972E" w14:textId="77777777" w:rsidR="00CC0150" w:rsidRDefault="00CC0150">
            <w:pPr>
              <w:pStyle w:val="Heading2"/>
              <w:numPr>
                <w:ilvl w:val="0"/>
                <w:numId w:val="0"/>
              </w:numPr>
              <w:tabs>
                <w:tab w:val="left" w:pos="720"/>
              </w:tabs>
              <w:outlineLvl w:val="1"/>
              <w:rPr>
                <w:b/>
                <w:bCs w:val="0"/>
              </w:rPr>
            </w:pPr>
            <w:r>
              <w:rPr>
                <w:b/>
                <w:bCs w:val="0"/>
              </w:rPr>
              <w:t xml:space="preserve">WBS Number                    </w:t>
            </w:r>
          </w:p>
        </w:tc>
        <w:tc>
          <w:tcPr>
            <w:tcW w:w="5395" w:type="dxa"/>
            <w:tcBorders>
              <w:top w:val="single" w:sz="4" w:space="0" w:color="auto"/>
              <w:left w:val="single" w:sz="4" w:space="0" w:color="auto"/>
              <w:bottom w:val="single" w:sz="4" w:space="0" w:color="auto"/>
              <w:right w:val="single" w:sz="4" w:space="0" w:color="auto"/>
            </w:tcBorders>
            <w:hideMark/>
          </w:tcPr>
          <w:p w14:paraId="2C488EC3" w14:textId="77777777" w:rsidR="00CC0150" w:rsidRDefault="00CC0150">
            <w:pPr>
              <w:pStyle w:val="Heading2"/>
              <w:numPr>
                <w:ilvl w:val="0"/>
                <w:numId w:val="0"/>
              </w:numPr>
              <w:tabs>
                <w:tab w:val="left" w:pos="720"/>
              </w:tabs>
              <w:outlineLvl w:val="1"/>
              <w:rPr>
                <w:b/>
                <w:bCs w:val="0"/>
              </w:rPr>
            </w:pPr>
            <w:r>
              <w:rPr>
                <w:b/>
                <w:bCs w:val="0"/>
              </w:rPr>
              <w:t>Equipment Type</w:t>
            </w:r>
          </w:p>
        </w:tc>
      </w:tr>
      <w:tr w:rsidR="00CC0150" w14:paraId="730B209E" w14:textId="77777777" w:rsidTr="00CC0150">
        <w:trPr>
          <w:divId w:val="431052132"/>
        </w:trPr>
        <w:tc>
          <w:tcPr>
            <w:tcW w:w="5395" w:type="dxa"/>
            <w:tcBorders>
              <w:top w:val="single" w:sz="4" w:space="0" w:color="auto"/>
              <w:left w:val="single" w:sz="4" w:space="0" w:color="auto"/>
              <w:bottom w:val="single" w:sz="4" w:space="0" w:color="auto"/>
              <w:right w:val="single" w:sz="4" w:space="0" w:color="auto"/>
            </w:tcBorders>
            <w:hideMark/>
          </w:tcPr>
          <w:p w14:paraId="7DC9A552" w14:textId="77777777" w:rsidR="00CC0150" w:rsidRDefault="00CC0150">
            <w:pPr>
              <w:pStyle w:val="Heading2"/>
              <w:numPr>
                <w:ilvl w:val="0"/>
                <w:numId w:val="0"/>
              </w:numPr>
              <w:tabs>
                <w:tab w:val="left" w:pos="720"/>
              </w:tabs>
              <w:outlineLvl w:val="1"/>
            </w:pPr>
            <w:r>
              <w:t>1227</w:t>
            </w:r>
          </w:p>
        </w:tc>
        <w:tc>
          <w:tcPr>
            <w:tcW w:w="5395" w:type="dxa"/>
            <w:tcBorders>
              <w:top w:val="single" w:sz="4" w:space="0" w:color="auto"/>
              <w:left w:val="single" w:sz="4" w:space="0" w:color="auto"/>
              <w:bottom w:val="single" w:sz="4" w:space="0" w:color="auto"/>
              <w:right w:val="single" w:sz="4" w:space="0" w:color="auto"/>
            </w:tcBorders>
            <w:hideMark/>
          </w:tcPr>
          <w:p w14:paraId="3BD8463B" w14:textId="77777777" w:rsidR="00CC0150" w:rsidRDefault="00CC0150">
            <w:pPr>
              <w:pStyle w:val="Heading2"/>
              <w:numPr>
                <w:ilvl w:val="0"/>
                <w:numId w:val="0"/>
              </w:numPr>
              <w:tabs>
                <w:tab w:val="left" w:pos="720"/>
              </w:tabs>
              <w:outlineLvl w:val="1"/>
            </w:pPr>
            <w:r>
              <w:t>Fire Extinguisher</w:t>
            </w:r>
          </w:p>
        </w:tc>
      </w:tr>
      <w:tr w:rsidR="00CC0150" w14:paraId="0FE32B9F" w14:textId="77777777" w:rsidTr="00CC0150">
        <w:trPr>
          <w:divId w:val="431052132"/>
        </w:trPr>
        <w:tc>
          <w:tcPr>
            <w:tcW w:w="5395" w:type="dxa"/>
            <w:tcBorders>
              <w:top w:val="single" w:sz="4" w:space="0" w:color="auto"/>
              <w:left w:val="single" w:sz="4" w:space="0" w:color="auto"/>
              <w:bottom w:val="single" w:sz="4" w:space="0" w:color="auto"/>
              <w:right w:val="single" w:sz="4" w:space="0" w:color="auto"/>
            </w:tcBorders>
            <w:hideMark/>
          </w:tcPr>
          <w:p w14:paraId="0CEF4FC7" w14:textId="77777777" w:rsidR="00CC0150" w:rsidRDefault="00CC0150">
            <w:pPr>
              <w:pStyle w:val="Heading2"/>
              <w:numPr>
                <w:ilvl w:val="0"/>
                <w:numId w:val="0"/>
              </w:numPr>
              <w:tabs>
                <w:tab w:val="left" w:pos="720"/>
              </w:tabs>
              <w:outlineLvl w:val="1"/>
            </w:pPr>
            <w:r>
              <w:t>0573</w:t>
            </w:r>
          </w:p>
        </w:tc>
        <w:tc>
          <w:tcPr>
            <w:tcW w:w="5395" w:type="dxa"/>
            <w:tcBorders>
              <w:top w:val="single" w:sz="4" w:space="0" w:color="auto"/>
              <w:left w:val="single" w:sz="4" w:space="0" w:color="auto"/>
              <w:bottom w:val="single" w:sz="4" w:space="0" w:color="auto"/>
              <w:right w:val="single" w:sz="4" w:space="0" w:color="auto"/>
            </w:tcBorders>
            <w:hideMark/>
          </w:tcPr>
          <w:p w14:paraId="53D43ADE" w14:textId="77777777" w:rsidR="00CC0150" w:rsidRDefault="00CC0150">
            <w:pPr>
              <w:pStyle w:val="Heading2"/>
              <w:numPr>
                <w:ilvl w:val="0"/>
                <w:numId w:val="0"/>
              </w:numPr>
              <w:tabs>
                <w:tab w:val="left" w:pos="720"/>
              </w:tabs>
              <w:outlineLvl w:val="1"/>
            </w:pPr>
            <w:r>
              <w:t>Ladder</w:t>
            </w:r>
          </w:p>
        </w:tc>
      </w:tr>
      <w:tr w:rsidR="00CC0150" w14:paraId="202578DD" w14:textId="77777777" w:rsidTr="00CC0150">
        <w:trPr>
          <w:divId w:val="431052132"/>
        </w:trPr>
        <w:tc>
          <w:tcPr>
            <w:tcW w:w="5395" w:type="dxa"/>
            <w:tcBorders>
              <w:top w:val="single" w:sz="4" w:space="0" w:color="auto"/>
              <w:left w:val="single" w:sz="4" w:space="0" w:color="auto"/>
              <w:bottom w:val="single" w:sz="4" w:space="0" w:color="auto"/>
              <w:right w:val="single" w:sz="4" w:space="0" w:color="auto"/>
            </w:tcBorders>
            <w:hideMark/>
          </w:tcPr>
          <w:p w14:paraId="190D257E" w14:textId="77777777" w:rsidR="00CC0150" w:rsidRDefault="00CC0150">
            <w:pPr>
              <w:pStyle w:val="Heading2"/>
              <w:numPr>
                <w:ilvl w:val="0"/>
                <w:numId w:val="0"/>
              </w:numPr>
              <w:tabs>
                <w:tab w:val="left" w:pos="720"/>
              </w:tabs>
              <w:outlineLvl w:val="1"/>
            </w:pPr>
            <w:r>
              <w:t>1218</w:t>
            </w:r>
          </w:p>
        </w:tc>
        <w:tc>
          <w:tcPr>
            <w:tcW w:w="5395" w:type="dxa"/>
            <w:tcBorders>
              <w:top w:val="single" w:sz="4" w:space="0" w:color="auto"/>
              <w:left w:val="single" w:sz="4" w:space="0" w:color="auto"/>
              <w:bottom w:val="single" w:sz="4" w:space="0" w:color="auto"/>
              <w:right w:val="single" w:sz="4" w:space="0" w:color="auto"/>
            </w:tcBorders>
            <w:hideMark/>
          </w:tcPr>
          <w:p w14:paraId="28640521" w14:textId="77777777" w:rsidR="00CC0150" w:rsidRDefault="00CC0150">
            <w:pPr>
              <w:pStyle w:val="Heading2"/>
              <w:numPr>
                <w:ilvl w:val="0"/>
                <w:numId w:val="0"/>
              </w:numPr>
              <w:tabs>
                <w:tab w:val="left" w:pos="720"/>
              </w:tabs>
              <w:outlineLvl w:val="1"/>
            </w:pPr>
            <w:r>
              <w:t>Safety Shower (this should include eyewash stations as well)</w:t>
            </w:r>
          </w:p>
        </w:tc>
      </w:tr>
    </w:tbl>
    <w:p w14:paraId="1252D721" w14:textId="29F7801D" w:rsidR="002138BE" w:rsidRPr="00DE55CB" w:rsidDel="00E51FB5" w:rsidRDefault="002138BE" w:rsidP="000D2032">
      <w:pPr>
        <w:pStyle w:val="Heading3"/>
        <w:numPr>
          <w:ilvl w:val="0"/>
          <w:numId w:val="0"/>
        </w:numPr>
        <w:ind w:left="2700" w:hanging="720"/>
        <w:divId w:val="431052132"/>
        <w:rPr>
          <w:del w:id="4" w:author="Underwood, Chuck D." w:date="2022-05-31T12:02:00Z"/>
        </w:rPr>
      </w:pPr>
    </w:p>
    <w:p w14:paraId="392C7238" w14:textId="77777777" w:rsidR="00751E3D" w:rsidRDefault="00751E3D" w:rsidP="007B02F3">
      <w:pPr>
        <w:pStyle w:val="Heading2"/>
        <w:numPr>
          <w:ilvl w:val="0"/>
          <w:numId w:val="0"/>
        </w:numPr>
        <w:divId w:val="431052132"/>
      </w:pPr>
    </w:p>
    <w:p w14:paraId="4D964D02" w14:textId="4EDFC38E" w:rsidR="00405D4C" w:rsidRDefault="00405D4C" w:rsidP="00600865">
      <w:pPr>
        <w:pStyle w:val="Heading1"/>
        <w:divId w:val="431052132"/>
        <w:rPr>
          <w:color w:val="001489" w:themeColor="accent1"/>
        </w:rPr>
      </w:pPr>
      <w:bookmarkStart w:id="5" w:name="_Toc98417467"/>
      <w:bookmarkEnd w:id="3"/>
      <w:r>
        <w:rPr>
          <w:color w:val="001489" w:themeColor="accent1"/>
        </w:rPr>
        <w:t>distribution</w:t>
      </w:r>
      <w:bookmarkEnd w:id="5"/>
    </w:p>
    <w:p w14:paraId="795E0F21" w14:textId="316D4A72" w:rsidR="007B02F3" w:rsidRDefault="007B02F3" w:rsidP="007B02F3">
      <w:pPr>
        <w:pStyle w:val="Heading2"/>
        <w:divId w:val="431052132"/>
      </w:pPr>
      <w:r>
        <w:t>This procedure will be included in all Intel Site Operations Playbooks</w:t>
      </w:r>
    </w:p>
    <w:p w14:paraId="3E1693A6" w14:textId="2D695700" w:rsidR="00405D4C" w:rsidRDefault="00405D4C" w:rsidP="007B02F3">
      <w:pPr>
        <w:pStyle w:val="Heading1"/>
        <w:numPr>
          <w:ilvl w:val="0"/>
          <w:numId w:val="0"/>
        </w:numPr>
        <w:divId w:val="431052132"/>
        <w:rPr>
          <w:color w:val="001489" w:themeColor="accent1"/>
        </w:rPr>
      </w:pPr>
    </w:p>
    <w:p w14:paraId="55717B15" w14:textId="77777777" w:rsidR="00565D96" w:rsidRPr="00CB24BB" w:rsidRDefault="00565D96" w:rsidP="00565D96">
      <w:pPr>
        <w:pStyle w:val="Heading1"/>
        <w:divId w:val="431052132"/>
      </w:pPr>
      <w:r w:rsidRPr="00DE55CB">
        <w:t>This procedure is released and approved as follows.</w:t>
      </w:r>
    </w:p>
    <w:tbl>
      <w:tblPr>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1"/>
        <w:gridCol w:w="1377"/>
        <w:gridCol w:w="5124"/>
        <w:gridCol w:w="1464"/>
      </w:tblGrid>
      <w:tr w:rsidR="00565D96" w:rsidRPr="00DE55CB" w14:paraId="0461EB45" w14:textId="77777777" w:rsidTr="00565D96">
        <w:trPr>
          <w:divId w:val="431052132"/>
          <w:trHeight w:val="288"/>
        </w:trPr>
        <w:tc>
          <w:tcPr>
            <w:tcW w:w="891" w:type="dxa"/>
          </w:tcPr>
          <w:p w14:paraId="7D8BBB34" w14:textId="77777777" w:rsidR="00565D96" w:rsidRPr="00DE55CB" w:rsidRDefault="00565D96" w:rsidP="00F14797">
            <w:pPr>
              <w:pStyle w:val="AS9100CTableText"/>
              <w:jc w:val="center"/>
              <w:rPr>
                <w:b/>
              </w:rPr>
            </w:pPr>
            <w:r w:rsidRPr="00DE55CB">
              <w:rPr>
                <w:b/>
              </w:rPr>
              <w:t>Rev.</w:t>
            </w:r>
          </w:p>
        </w:tc>
        <w:tc>
          <w:tcPr>
            <w:tcW w:w="1377" w:type="dxa"/>
          </w:tcPr>
          <w:p w14:paraId="7499AD47" w14:textId="77777777" w:rsidR="00565D96" w:rsidRPr="00DE55CB" w:rsidRDefault="00565D96" w:rsidP="00F14797">
            <w:pPr>
              <w:pStyle w:val="AS9100CTableText"/>
              <w:jc w:val="center"/>
              <w:rPr>
                <w:b/>
              </w:rPr>
            </w:pPr>
            <w:r w:rsidRPr="00DE55CB">
              <w:rPr>
                <w:b/>
              </w:rPr>
              <w:t>Date</w:t>
            </w:r>
          </w:p>
        </w:tc>
        <w:tc>
          <w:tcPr>
            <w:tcW w:w="5124" w:type="dxa"/>
          </w:tcPr>
          <w:p w14:paraId="46997281" w14:textId="77777777" w:rsidR="00565D96" w:rsidRPr="00DE55CB" w:rsidRDefault="00565D96" w:rsidP="00F14797">
            <w:pPr>
              <w:pStyle w:val="AS9100CTableText"/>
              <w:jc w:val="center"/>
              <w:rPr>
                <w:b/>
              </w:rPr>
            </w:pPr>
            <w:r w:rsidRPr="00DE55CB">
              <w:rPr>
                <w:b/>
              </w:rPr>
              <w:t>Nature of Changes</w:t>
            </w:r>
          </w:p>
        </w:tc>
        <w:tc>
          <w:tcPr>
            <w:tcW w:w="1464" w:type="dxa"/>
          </w:tcPr>
          <w:p w14:paraId="07CAA67E" w14:textId="77777777" w:rsidR="00565D96" w:rsidRPr="00DE55CB" w:rsidRDefault="00565D96" w:rsidP="00F14797">
            <w:pPr>
              <w:pStyle w:val="AS9100CTableText"/>
              <w:jc w:val="center"/>
              <w:rPr>
                <w:b/>
              </w:rPr>
            </w:pPr>
            <w:r w:rsidRPr="00DE55CB">
              <w:rPr>
                <w:b/>
              </w:rPr>
              <w:t>Approved By</w:t>
            </w:r>
          </w:p>
        </w:tc>
      </w:tr>
      <w:tr w:rsidR="00565D96" w:rsidRPr="00DE55CB" w14:paraId="471F2E1D" w14:textId="77777777" w:rsidTr="00565D96">
        <w:trPr>
          <w:divId w:val="431052132"/>
          <w:trHeight w:val="288"/>
        </w:trPr>
        <w:tc>
          <w:tcPr>
            <w:tcW w:w="891" w:type="dxa"/>
            <w:vAlign w:val="center"/>
          </w:tcPr>
          <w:p w14:paraId="3B8B7216" w14:textId="71353CB4" w:rsidR="00565D96" w:rsidRPr="00DE55CB" w:rsidRDefault="00565D96" w:rsidP="00F14797">
            <w:pPr>
              <w:pStyle w:val="AS9100CTableText"/>
              <w:jc w:val="center"/>
            </w:pPr>
            <w:r>
              <w:t>0</w:t>
            </w:r>
          </w:p>
        </w:tc>
        <w:tc>
          <w:tcPr>
            <w:tcW w:w="1377" w:type="dxa"/>
            <w:vAlign w:val="center"/>
          </w:tcPr>
          <w:p w14:paraId="6FA47C6C" w14:textId="004C1651" w:rsidR="00565D96" w:rsidRPr="00DE55CB" w:rsidRDefault="00565D96" w:rsidP="00F14797">
            <w:pPr>
              <w:pStyle w:val="AS9100CTableText"/>
              <w:jc w:val="center"/>
            </w:pPr>
            <w:r>
              <w:t>06/01/2022</w:t>
            </w:r>
          </w:p>
        </w:tc>
        <w:tc>
          <w:tcPr>
            <w:tcW w:w="5124" w:type="dxa"/>
            <w:vAlign w:val="center"/>
          </w:tcPr>
          <w:p w14:paraId="1446318D" w14:textId="77777777" w:rsidR="00565D96" w:rsidRPr="00DE55CB" w:rsidRDefault="00565D96" w:rsidP="00F14797">
            <w:pPr>
              <w:pStyle w:val="AS9100CTableText"/>
              <w:jc w:val="left"/>
            </w:pPr>
            <w:r w:rsidRPr="00DE55CB">
              <w:t>Original issue.</w:t>
            </w:r>
          </w:p>
        </w:tc>
        <w:tc>
          <w:tcPr>
            <w:tcW w:w="1464" w:type="dxa"/>
            <w:vAlign w:val="center"/>
          </w:tcPr>
          <w:p w14:paraId="63E79A81" w14:textId="314823C9" w:rsidR="00565D96" w:rsidRPr="00DE55CB" w:rsidRDefault="00565D96" w:rsidP="00565D96">
            <w:pPr>
              <w:pStyle w:val="AS9100CTableText"/>
            </w:pPr>
          </w:p>
        </w:tc>
      </w:tr>
      <w:tr w:rsidR="00565D96" w:rsidRPr="00DE55CB" w14:paraId="1F0A33E7" w14:textId="77777777" w:rsidTr="00565D96">
        <w:trPr>
          <w:divId w:val="431052132"/>
          <w:trHeight w:val="288"/>
        </w:trPr>
        <w:tc>
          <w:tcPr>
            <w:tcW w:w="891" w:type="dxa"/>
            <w:vAlign w:val="center"/>
          </w:tcPr>
          <w:p w14:paraId="1238F3EB" w14:textId="5B1C38F5" w:rsidR="00565D96" w:rsidRPr="00DE55CB" w:rsidRDefault="00565D96" w:rsidP="00F14797">
            <w:pPr>
              <w:pStyle w:val="AS9100CTableText"/>
              <w:jc w:val="center"/>
            </w:pPr>
          </w:p>
        </w:tc>
        <w:tc>
          <w:tcPr>
            <w:tcW w:w="1377" w:type="dxa"/>
            <w:vAlign w:val="center"/>
          </w:tcPr>
          <w:p w14:paraId="2DF228A2" w14:textId="77777777" w:rsidR="00565D96" w:rsidRPr="00DE55CB" w:rsidRDefault="00565D96" w:rsidP="00F14797">
            <w:pPr>
              <w:pStyle w:val="AS9100CTableText"/>
              <w:jc w:val="center"/>
            </w:pPr>
          </w:p>
        </w:tc>
        <w:tc>
          <w:tcPr>
            <w:tcW w:w="5124" w:type="dxa"/>
            <w:vAlign w:val="center"/>
          </w:tcPr>
          <w:p w14:paraId="3E0D9369" w14:textId="77777777" w:rsidR="00565D96" w:rsidRPr="00DE55CB" w:rsidRDefault="00565D96" w:rsidP="00F14797">
            <w:pPr>
              <w:pStyle w:val="AS9100CTableText"/>
              <w:jc w:val="left"/>
            </w:pPr>
          </w:p>
        </w:tc>
        <w:tc>
          <w:tcPr>
            <w:tcW w:w="1464" w:type="dxa"/>
            <w:vAlign w:val="center"/>
          </w:tcPr>
          <w:p w14:paraId="29DD04B4" w14:textId="77777777" w:rsidR="00565D96" w:rsidRPr="00DE55CB" w:rsidRDefault="00565D96" w:rsidP="00F14797">
            <w:pPr>
              <w:pStyle w:val="AS9100CTableText"/>
              <w:jc w:val="center"/>
            </w:pPr>
          </w:p>
        </w:tc>
      </w:tr>
      <w:tr w:rsidR="00565D96" w:rsidRPr="00DE55CB" w14:paraId="143F8C82" w14:textId="77777777" w:rsidTr="00565D96">
        <w:trPr>
          <w:divId w:val="431052132"/>
          <w:trHeight w:val="288"/>
        </w:trPr>
        <w:tc>
          <w:tcPr>
            <w:tcW w:w="891" w:type="dxa"/>
            <w:vAlign w:val="center"/>
          </w:tcPr>
          <w:p w14:paraId="6575D578" w14:textId="77777777" w:rsidR="00565D96" w:rsidRPr="00DE55CB" w:rsidRDefault="00565D96" w:rsidP="00F14797">
            <w:pPr>
              <w:pStyle w:val="AS9100CTableText"/>
              <w:jc w:val="center"/>
            </w:pPr>
          </w:p>
        </w:tc>
        <w:tc>
          <w:tcPr>
            <w:tcW w:w="1377" w:type="dxa"/>
            <w:vAlign w:val="center"/>
          </w:tcPr>
          <w:p w14:paraId="748B5167" w14:textId="77777777" w:rsidR="00565D96" w:rsidRPr="00DE55CB" w:rsidRDefault="00565D96" w:rsidP="00F14797">
            <w:pPr>
              <w:pStyle w:val="AS9100CTableText"/>
              <w:jc w:val="center"/>
            </w:pPr>
          </w:p>
        </w:tc>
        <w:tc>
          <w:tcPr>
            <w:tcW w:w="5124" w:type="dxa"/>
            <w:vAlign w:val="center"/>
          </w:tcPr>
          <w:p w14:paraId="1FBEE371" w14:textId="77777777" w:rsidR="00565D96" w:rsidRPr="00DE55CB" w:rsidRDefault="00565D96" w:rsidP="00F14797">
            <w:pPr>
              <w:pStyle w:val="AS9100CTableText"/>
              <w:jc w:val="left"/>
            </w:pPr>
          </w:p>
        </w:tc>
        <w:tc>
          <w:tcPr>
            <w:tcW w:w="1464" w:type="dxa"/>
            <w:vAlign w:val="center"/>
          </w:tcPr>
          <w:p w14:paraId="792825D0" w14:textId="77777777" w:rsidR="00565D96" w:rsidRPr="00DE55CB" w:rsidRDefault="00565D96" w:rsidP="00F14797">
            <w:pPr>
              <w:pStyle w:val="AS9100CTableText"/>
              <w:jc w:val="center"/>
            </w:pPr>
          </w:p>
        </w:tc>
      </w:tr>
    </w:tbl>
    <w:p w14:paraId="2F1E9715" w14:textId="4BDF9DA3" w:rsidR="0069421F" w:rsidRDefault="0069421F" w:rsidP="00DB6061">
      <w:pPr>
        <w:pStyle w:val="Heading1"/>
        <w:numPr>
          <w:ilvl w:val="0"/>
          <w:numId w:val="0"/>
        </w:numPr>
        <w:divId w:val="431052132"/>
        <w:rPr>
          <w:color w:val="001489" w:themeColor="accent1"/>
        </w:rPr>
      </w:pPr>
    </w:p>
    <w:p w14:paraId="2D3B7213" w14:textId="77777777" w:rsidR="00B3184C" w:rsidRDefault="00B3184C" w:rsidP="00565D96">
      <w:pPr>
        <w:pStyle w:val="Heading1"/>
        <w:numPr>
          <w:ilvl w:val="0"/>
          <w:numId w:val="0"/>
        </w:numPr>
        <w:ind w:left="720" w:hanging="720"/>
        <w:divId w:val="431052132"/>
        <w:rPr>
          <w:color w:val="001489" w:themeColor="accent1"/>
        </w:rPr>
      </w:pPr>
    </w:p>
    <w:sectPr w:rsidR="00B3184C" w:rsidSect="003C79A3">
      <w:pgSz w:w="12240" w:h="15840"/>
      <w:pgMar w:top="1133" w:right="720" w:bottom="180" w:left="9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96AF4" w14:textId="77777777" w:rsidR="004A3C12" w:rsidRDefault="004A3C12" w:rsidP="002479C6">
      <w:pPr>
        <w:spacing w:after="0" w:line="240" w:lineRule="auto"/>
      </w:pPr>
      <w:r>
        <w:separator/>
      </w:r>
    </w:p>
  </w:endnote>
  <w:endnote w:type="continuationSeparator" w:id="0">
    <w:p w14:paraId="2D723958" w14:textId="77777777" w:rsidR="004A3C12" w:rsidRDefault="004A3C12" w:rsidP="002479C6">
      <w:pPr>
        <w:spacing w:after="0" w:line="240" w:lineRule="auto"/>
      </w:pPr>
      <w:r>
        <w:continuationSeparator/>
      </w:r>
    </w:p>
  </w:endnote>
  <w:endnote w:type="continuationNotice" w:id="1">
    <w:p w14:paraId="59B82882" w14:textId="77777777" w:rsidR="00F90683" w:rsidRDefault="00F906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old">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Euro Sign">
    <w:altName w:val="Trebuchet MS"/>
    <w:charset w:val="00"/>
    <w:family w:val="swiss"/>
    <w:pitch w:val="variable"/>
    <w:sig w:usb0="00000003" w:usb1="00000002"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B873" w14:textId="6AD20C59" w:rsidR="00802376" w:rsidRDefault="00802376" w:rsidP="00A04655">
    <w:pPr>
      <w:tabs>
        <w:tab w:val="center" w:pos="5400"/>
        <w:tab w:val="right" w:pos="9540"/>
        <w:tab w:val="right" w:pos="10800"/>
      </w:tabs>
      <w:rPr>
        <w:sz w:val="18"/>
        <w:szCs w:val="18"/>
      </w:rPr>
    </w:pPr>
  </w:p>
  <w:tbl>
    <w:tblPr>
      <w:tblW w:w="0" w:type="auto"/>
      <w:tblBorders>
        <w:top w:val="single" w:sz="4" w:space="0" w:color="auto"/>
      </w:tblBorders>
      <w:tblLook w:val="04A0" w:firstRow="1" w:lastRow="0" w:firstColumn="1" w:lastColumn="0" w:noHBand="0" w:noVBand="1"/>
    </w:tblPr>
    <w:tblGrid>
      <w:gridCol w:w="2783"/>
      <w:gridCol w:w="6130"/>
      <w:gridCol w:w="441"/>
      <w:gridCol w:w="1266"/>
    </w:tblGrid>
    <w:tr w:rsidR="00802376" w14:paraId="07B12AB7" w14:textId="77777777" w:rsidTr="000A6DAD">
      <w:tc>
        <w:tcPr>
          <w:tcW w:w="2826" w:type="dxa"/>
        </w:tcPr>
        <w:p w14:paraId="62373E52" w14:textId="39BC0212" w:rsidR="00802376" w:rsidRDefault="00847B2A" w:rsidP="00A04655">
          <w:pPr>
            <w:tabs>
              <w:tab w:val="center" w:pos="5400"/>
              <w:tab w:val="right" w:pos="9540"/>
              <w:tab w:val="right" w:pos="10800"/>
            </w:tabs>
            <w:rPr>
              <w:sz w:val="18"/>
              <w:szCs w:val="18"/>
            </w:rPr>
          </w:pPr>
          <w:r>
            <w:rPr>
              <w:sz w:val="18"/>
              <w:szCs w:val="18"/>
            </w:rPr>
            <w:t>Fire/Life Safety PM Tracking</w:t>
          </w:r>
        </w:p>
      </w:tc>
      <w:tc>
        <w:tcPr>
          <w:tcW w:w="6264" w:type="dxa"/>
        </w:tcPr>
        <w:p w14:paraId="7E31AAD6" w14:textId="6C37BA34" w:rsidR="00802376" w:rsidRDefault="00886AB3" w:rsidP="00802376">
          <w:pPr>
            <w:tabs>
              <w:tab w:val="center" w:pos="5400"/>
              <w:tab w:val="right" w:pos="9540"/>
              <w:tab w:val="right" w:pos="10800"/>
            </w:tabs>
            <w:ind w:left="-875"/>
            <w:jc w:val="center"/>
            <w:rPr>
              <w:rFonts w:ascii="Verdana" w:hAnsi="Verdana"/>
              <w:color w:val="425563" w:themeColor="accent3"/>
              <w:sz w:val="18"/>
              <w:szCs w:val="18"/>
            </w:rPr>
          </w:pPr>
          <w:r>
            <w:rPr>
              <w:rFonts w:ascii="Verdana" w:hAnsi="Verdana"/>
              <w:color w:val="425563" w:themeColor="accent3"/>
              <w:sz w:val="18"/>
              <w:szCs w:val="18"/>
            </w:rPr>
            <w:t>Amentum</w:t>
          </w:r>
          <w:r w:rsidR="00802376" w:rsidRPr="00A04655">
            <w:rPr>
              <w:rFonts w:ascii="Verdana" w:hAnsi="Verdana"/>
              <w:color w:val="425563" w:themeColor="accent3"/>
              <w:sz w:val="18"/>
              <w:szCs w:val="18"/>
            </w:rPr>
            <w:t xml:space="preserve"> Proprietary.</w:t>
          </w:r>
        </w:p>
        <w:p w14:paraId="7C5EAC3F" w14:textId="1AC12192" w:rsidR="00802376" w:rsidRDefault="00802376" w:rsidP="00802376">
          <w:pPr>
            <w:tabs>
              <w:tab w:val="center" w:pos="5400"/>
              <w:tab w:val="right" w:pos="9540"/>
              <w:tab w:val="right" w:pos="10800"/>
            </w:tabs>
            <w:ind w:left="-875"/>
            <w:jc w:val="center"/>
            <w:rPr>
              <w:sz w:val="18"/>
              <w:szCs w:val="18"/>
            </w:rPr>
          </w:pPr>
          <w:r w:rsidRPr="00A04655">
            <w:rPr>
              <w:rFonts w:ascii="Verdana" w:hAnsi="Verdana"/>
              <w:color w:val="425563" w:themeColor="accent3"/>
              <w:sz w:val="18"/>
              <w:szCs w:val="18"/>
            </w:rPr>
            <w:t>All Rights Reserved</w:t>
          </w:r>
          <w:r>
            <w:rPr>
              <w:rFonts w:ascii="Verdana" w:hAnsi="Verdana"/>
              <w:color w:val="425563" w:themeColor="accent3"/>
              <w:sz w:val="18"/>
              <w:szCs w:val="18"/>
            </w:rPr>
            <w:t>.</w:t>
          </w:r>
        </w:p>
      </w:tc>
      <w:tc>
        <w:tcPr>
          <w:tcW w:w="444" w:type="dxa"/>
          <w:vAlign w:val="center"/>
        </w:tcPr>
        <w:p w14:paraId="5702F2A2" w14:textId="3D172B97" w:rsidR="00802376" w:rsidRDefault="00802376" w:rsidP="00802376">
          <w:pPr>
            <w:tabs>
              <w:tab w:val="center" w:pos="5400"/>
              <w:tab w:val="right" w:pos="9540"/>
              <w:tab w:val="right" w:pos="10800"/>
            </w:tabs>
            <w:jc w:val="center"/>
            <w:rPr>
              <w:sz w:val="18"/>
              <w:szCs w:val="18"/>
            </w:rPr>
          </w:pPr>
          <w:r w:rsidRPr="00A04655">
            <w:rPr>
              <w:rFonts w:ascii="Verdana" w:hAnsi="Verdana"/>
              <w:color w:val="425563" w:themeColor="text2"/>
              <w:sz w:val="18"/>
              <w:szCs w:val="18"/>
            </w:rPr>
            <w:fldChar w:fldCharType="begin"/>
          </w:r>
          <w:r w:rsidRPr="00A04655">
            <w:rPr>
              <w:rFonts w:ascii="Verdana" w:hAnsi="Verdana"/>
              <w:color w:val="425563" w:themeColor="text2"/>
              <w:sz w:val="18"/>
              <w:szCs w:val="18"/>
            </w:rPr>
            <w:instrText xml:space="preserve"> PAGE   \* MERGEFORMAT </w:instrText>
          </w:r>
          <w:r w:rsidRPr="00A04655">
            <w:rPr>
              <w:rFonts w:ascii="Verdana" w:hAnsi="Verdana"/>
              <w:color w:val="425563" w:themeColor="text2"/>
              <w:sz w:val="18"/>
              <w:szCs w:val="18"/>
            </w:rPr>
            <w:fldChar w:fldCharType="separate"/>
          </w:r>
          <w:r>
            <w:rPr>
              <w:rFonts w:ascii="Verdana" w:hAnsi="Verdana"/>
              <w:color w:val="425563" w:themeColor="text2"/>
              <w:sz w:val="18"/>
              <w:szCs w:val="18"/>
            </w:rPr>
            <w:t>1</w:t>
          </w:r>
          <w:r w:rsidRPr="00A04655">
            <w:rPr>
              <w:rFonts w:ascii="Verdana" w:hAnsi="Verdana"/>
              <w:noProof/>
              <w:color w:val="425563" w:themeColor="text2"/>
              <w:sz w:val="18"/>
              <w:szCs w:val="18"/>
            </w:rPr>
            <w:fldChar w:fldCharType="end"/>
          </w:r>
        </w:p>
      </w:tc>
      <w:tc>
        <w:tcPr>
          <w:tcW w:w="1266" w:type="dxa"/>
        </w:tcPr>
        <w:p w14:paraId="27231389" w14:textId="78309543" w:rsidR="00802376" w:rsidRDefault="00802376" w:rsidP="00A04655">
          <w:pPr>
            <w:tabs>
              <w:tab w:val="center" w:pos="5400"/>
              <w:tab w:val="right" w:pos="9540"/>
              <w:tab w:val="right" w:pos="10800"/>
            </w:tabs>
            <w:rPr>
              <w:sz w:val="18"/>
              <w:szCs w:val="18"/>
            </w:rPr>
          </w:pPr>
          <w:r w:rsidRPr="00A04655">
            <w:rPr>
              <w:noProof/>
              <w:color w:val="425563" w:themeColor="accent3"/>
              <w:sz w:val="18"/>
              <w:szCs w:val="18"/>
            </w:rPr>
            <w:drawing>
              <wp:anchor distT="0" distB="0" distL="114300" distR="114300" simplePos="0" relativeHeight="251696640" behindDoc="1" locked="0" layoutInCell="1" allowOverlap="1" wp14:anchorId="0CE7115E" wp14:editId="47DB88ED">
                <wp:simplePos x="0" y="0"/>
                <wp:positionH relativeFrom="margin">
                  <wp:posOffset>67310</wp:posOffset>
                </wp:positionH>
                <wp:positionV relativeFrom="paragraph">
                  <wp:posOffset>25722</wp:posOffset>
                </wp:positionV>
                <wp:extent cx="661035" cy="272415"/>
                <wp:effectExtent l="0" t="0" r="5715" b="0"/>
                <wp:wrapThrough wrapText="bothSides">
                  <wp:wrapPolygon edited="0">
                    <wp:start x="19919" y="0"/>
                    <wp:lineTo x="0" y="18126"/>
                    <wp:lineTo x="0" y="19636"/>
                    <wp:lineTo x="21164" y="19636"/>
                    <wp:lineTo x="21164" y="0"/>
                    <wp:lineTo x="19919"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ar icon.png"/>
                        <pic:cNvPicPr/>
                      </pic:nvPicPr>
                      <pic:blipFill>
                        <a:blip r:embed="rId1">
                          <a:extLst>
                            <a:ext uri="{28A0092B-C50C-407E-A947-70E740481C1C}">
                              <a14:useLocalDpi xmlns:a14="http://schemas.microsoft.com/office/drawing/2010/main" val="0"/>
                            </a:ext>
                          </a:extLst>
                        </a:blip>
                        <a:stretch>
                          <a:fillRect/>
                        </a:stretch>
                      </pic:blipFill>
                      <pic:spPr>
                        <a:xfrm>
                          <a:off x="0" y="0"/>
                          <a:ext cx="661035" cy="272415"/>
                        </a:xfrm>
                        <a:prstGeom prst="rect">
                          <a:avLst/>
                        </a:prstGeom>
                      </pic:spPr>
                    </pic:pic>
                  </a:graphicData>
                </a:graphic>
                <wp14:sizeRelH relativeFrom="page">
                  <wp14:pctWidth>0</wp14:pctWidth>
                </wp14:sizeRelH>
                <wp14:sizeRelV relativeFrom="page">
                  <wp14:pctHeight>0</wp14:pctHeight>
                </wp14:sizeRelV>
              </wp:anchor>
            </w:drawing>
          </w:r>
        </w:p>
      </w:tc>
    </w:tr>
  </w:tbl>
  <w:p w14:paraId="69A4793A" w14:textId="77777777" w:rsidR="001D786C" w:rsidRDefault="001D786C"/>
  <w:p w14:paraId="333980A6" w14:textId="77777777" w:rsidR="001D786C" w:rsidRDefault="001D78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59FC" w14:textId="77777777" w:rsidR="006C5EB0" w:rsidRDefault="006C5EB0" w:rsidP="006C5EB0">
    <w:pPr>
      <w:tabs>
        <w:tab w:val="right" w:pos="10800"/>
      </w:tabs>
      <w:rPr>
        <w:rFonts w:ascii="Verdana" w:hAnsi="Verdana"/>
        <w:color w:val="425563" w:themeColor="accent3"/>
        <w:sz w:val="21"/>
        <w:szCs w:val="21"/>
      </w:rPr>
    </w:pPr>
    <w:r w:rsidRPr="002F0979">
      <w:rPr>
        <w:noProof/>
        <w:color w:val="425563" w:themeColor="accent3"/>
      </w:rPr>
      <w:drawing>
        <wp:anchor distT="0" distB="0" distL="114300" distR="114300" simplePos="0" relativeHeight="251658240" behindDoc="1" locked="0" layoutInCell="1" allowOverlap="1" wp14:anchorId="55B05578" wp14:editId="68CBCB69">
          <wp:simplePos x="0" y="0"/>
          <wp:positionH relativeFrom="margin">
            <wp:align>right</wp:align>
          </wp:positionH>
          <wp:positionV relativeFrom="paragraph">
            <wp:posOffset>14905</wp:posOffset>
          </wp:positionV>
          <wp:extent cx="2122170" cy="876300"/>
          <wp:effectExtent l="0" t="0" r="0" b="0"/>
          <wp:wrapTight wrapText="bothSides">
            <wp:wrapPolygon edited="0">
              <wp:start x="20941" y="0"/>
              <wp:lineTo x="12991" y="8922"/>
              <wp:lineTo x="0" y="20661"/>
              <wp:lineTo x="0" y="21130"/>
              <wp:lineTo x="21329" y="21130"/>
              <wp:lineTo x="21329" y="0"/>
              <wp:lineTo x="20941" y="0"/>
            </wp:wrapPolygon>
          </wp:wrapTight>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ar icon.png"/>
                  <pic:cNvPicPr/>
                </pic:nvPicPr>
                <pic:blipFill>
                  <a:blip r:embed="rId1">
                    <a:extLst>
                      <a:ext uri="{28A0092B-C50C-407E-A947-70E740481C1C}">
                        <a14:useLocalDpi xmlns:a14="http://schemas.microsoft.com/office/drawing/2010/main" val="0"/>
                      </a:ext>
                    </a:extLst>
                  </a:blip>
                  <a:stretch>
                    <a:fillRect/>
                  </a:stretch>
                </pic:blipFill>
                <pic:spPr>
                  <a:xfrm>
                    <a:off x="0" y="0"/>
                    <a:ext cx="2122170" cy="876300"/>
                  </a:xfrm>
                  <a:prstGeom prst="rect">
                    <a:avLst/>
                  </a:prstGeom>
                </pic:spPr>
              </pic:pic>
            </a:graphicData>
          </a:graphic>
          <wp14:sizeRelH relativeFrom="page">
            <wp14:pctWidth>0</wp14:pctWidth>
          </wp14:sizeRelH>
          <wp14:sizeRelV relativeFrom="page">
            <wp14:pctHeight>0</wp14:pctHeight>
          </wp14:sizeRelV>
        </wp:anchor>
      </w:drawing>
    </w:r>
  </w:p>
  <w:p w14:paraId="0BC0EF18" w14:textId="68634404" w:rsidR="006C5EB0" w:rsidRPr="002F0979" w:rsidRDefault="006C5EB0" w:rsidP="006C5EB0">
    <w:pPr>
      <w:tabs>
        <w:tab w:val="right" w:pos="10800"/>
      </w:tabs>
      <w:rPr>
        <w:rFonts w:ascii="Verdana" w:hAnsi="Verdana"/>
        <w:color w:val="425563" w:themeColor="accent3"/>
        <w:sz w:val="21"/>
        <w:szCs w:val="21"/>
      </w:rPr>
    </w:pPr>
    <w:r w:rsidRPr="002F0979">
      <w:rPr>
        <w:rFonts w:ascii="Verdana" w:hAnsi="Verdana"/>
        <w:color w:val="425563" w:themeColor="accent3"/>
        <w:sz w:val="21"/>
        <w:szCs w:val="21"/>
      </w:rPr>
      <w:t>www.</w:t>
    </w:r>
    <w:r w:rsidR="00886AB3">
      <w:rPr>
        <w:rFonts w:ascii="Verdana" w:hAnsi="Verdana"/>
        <w:color w:val="425563" w:themeColor="accent3"/>
        <w:sz w:val="21"/>
        <w:szCs w:val="21"/>
      </w:rPr>
      <w:t>Amentum</w:t>
    </w:r>
    <w:r w:rsidRPr="002F0979">
      <w:rPr>
        <w:rFonts w:ascii="Verdana" w:hAnsi="Verdana"/>
        <w:color w:val="425563" w:themeColor="accent3"/>
        <w:sz w:val="21"/>
        <w:szCs w:val="21"/>
      </w:rPr>
      <w:t>.com</w:t>
    </w:r>
  </w:p>
  <w:p w14:paraId="03A11755" w14:textId="77777777" w:rsidR="006C5EB0" w:rsidRPr="002F0979" w:rsidRDefault="006C5EB0" w:rsidP="006C5EB0">
    <w:pPr>
      <w:tabs>
        <w:tab w:val="right" w:pos="10800"/>
      </w:tabs>
      <w:rPr>
        <w:rFonts w:ascii="Verdana" w:hAnsi="Verdana"/>
        <w:color w:val="425563" w:themeColor="accent3"/>
        <w:sz w:val="21"/>
        <w:szCs w:val="21"/>
      </w:rPr>
    </w:pPr>
  </w:p>
  <w:p w14:paraId="5608C06A" w14:textId="77777777" w:rsidR="006C5EB0" w:rsidRPr="002F0979" w:rsidRDefault="006C5EB0" w:rsidP="006C5EB0">
    <w:pPr>
      <w:tabs>
        <w:tab w:val="right" w:pos="10800"/>
      </w:tabs>
      <w:rPr>
        <w:rFonts w:ascii="Verdana" w:hAnsi="Verdana"/>
        <w:color w:val="425563" w:themeColor="accent3"/>
        <w:sz w:val="21"/>
        <w:szCs w:val="21"/>
      </w:rPr>
    </w:pPr>
    <w:r w:rsidRPr="002F0979">
      <w:rPr>
        <w:rFonts w:ascii="Verdana" w:hAnsi="Verdana"/>
        <w:color w:val="425563" w:themeColor="accent3"/>
        <w:sz w:val="21"/>
        <w:szCs w:val="21"/>
      </w:rPr>
      <w:t>20501 Seneca Meadows Parkway, Suite 300, Germantown, MD 20876</w:t>
    </w:r>
  </w:p>
  <w:p w14:paraId="28CA869D" w14:textId="77777777" w:rsidR="006C5EB0" w:rsidRDefault="006C5E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8999" w14:textId="77777777" w:rsidR="004A3C12" w:rsidRDefault="004A3C12" w:rsidP="002479C6">
      <w:pPr>
        <w:spacing w:after="0" w:line="240" w:lineRule="auto"/>
      </w:pPr>
      <w:r>
        <w:separator/>
      </w:r>
    </w:p>
  </w:footnote>
  <w:footnote w:type="continuationSeparator" w:id="0">
    <w:p w14:paraId="6EDF83C2" w14:textId="77777777" w:rsidR="004A3C12" w:rsidRDefault="004A3C12" w:rsidP="002479C6">
      <w:pPr>
        <w:spacing w:after="0" w:line="240" w:lineRule="auto"/>
      </w:pPr>
      <w:r>
        <w:continuationSeparator/>
      </w:r>
    </w:p>
  </w:footnote>
  <w:footnote w:type="continuationNotice" w:id="1">
    <w:p w14:paraId="047BBEF8" w14:textId="77777777" w:rsidR="00F90683" w:rsidRDefault="00F906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7626" w14:textId="56BBA460" w:rsidR="001D786C" w:rsidRDefault="00A04655" w:rsidP="00B4227E">
    <w:pPr>
      <w:tabs>
        <w:tab w:val="right" w:pos="10800"/>
      </w:tabs>
      <w:rPr>
        <w:rFonts w:ascii="Verdana" w:hAnsi="Verdana"/>
        <w:color w:val="425563" w:themeColor="accent3"/>
        <w:sz w:val="16"/>
        <w:szCs w:val="16"/>
      </w:rPr>
    </w:pPr>
    <w:r>
      <w:rPr>
        <w:noProof/>
      </w:rPr>
      <mc:AlternateContent>
        <mc:Choice Requires="wps">
          <w:drawing>
            <wp:anchor distT="0" distB="0" distL="114300" distR="114300" simplePos="0" relativeHeight="251658241" behindDoc="0" locked="0" layoutInCell="1" allowOverlap="1" wp14:anchorId="40791D44" wp14:editId="0164A3A8">
              <wp:simplePos x="0" y="0"/>
              <wp:positionH relativeFrom="page">
                <wp:align>left</wp:align>
              </wp:positionH>
              <wp:positionV relativeFrom="paragraph">
                <wp:posOffset>-457201</wp:posOffset>
              </wp:positionV>
              <wp:extent cx="7780871" cy="103517"/>
              <wp:effectExtent l="0" t="0" r="10795" b="10795"/>
              <wp:wrapNone/>
              <wp:docPr id="58" name="Rectangle 58"/>
              <wp:cNvGraphicFramePr/>
              <a:graphic xmlns:a="http://schemas.openxmlformats.org/drawingml/2006/main">
                <a:graphicData uri="http://schemas.microsoft.com/office/word/2010/wordprocessingShape">
                  <wps:wsp>
                    <wps:cNvSpPr/>
                    <wps:spPr>
                      <a:xfrm>
                        <a:off x="0" y="0"/>
                        <a:ext cx="7780871" cy="103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6637F" id="Rectangle 58" o:spid="_x0000_s1026" style="position:absolute;margin-left:0;margin-top:-36pt;width:612.65pt;height:8.1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" fillcolor="#001489 [3204]" strokecolor="#000944 [1604]" strokeweight=".85pt">
              <w10:wrap anchorx="page"/>
            </v:rect>
          </w:pict>
        </mc:Fallback>
      </mc:AlternateContent>
    </w:r>
    <w:r w:rsidR="00802376">
      <w:rPr>
        <w:noProof/>
      </w:rPr>
      <w:drawing>
        <wp:inline distT="0" distB="0" distL="0" distR="0" wp14:anchorId="2833D7D7" wp14:editId="2B541DB6">
          <wp:extent cx="1528884" cy="259307"/>
          <wp:effectExtent l="0" t="0" r="0" b="762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055" cy="264933"/>
                  </a:xfrm>
                  <a:prstGeom prst="rect">
                    <a:avLst/>
                  </a:prstGeom>
                  <a:noFill/>
                </pic:spPr>
              </pic:pic>
            </a:graphicData>
          </a:graphic>
        </wp:inline>
      </w:drawing>
    </w:r>
    <w:r w:rsidR="006C5EB0">
      <w:tab/>
    </w:r>
    <w:sdt>
      <w:sdtPr>
        <w:rPr>
          <w:rFonts w:ascii="Verdana" w:hAnsi="Verdana"/>
          <w:color w:val="425563" w:themeColor="accent3"/>
          <w:sz w:val="16"/>
          <w:szCs w:val="16"/>
        </w:rPr>
        <w:alias w:val="Title"/>
        <w:tag w:val=""/>
        <w:id w:val="888535749"/>
        <w:placeholder>
          <w:docPart w:val="9119A6B1576A4EE89B874B248C5889BF"/>
        </w:placeholder>
        <w:dataBinding w:prefixMappings="xmlns:ns0='http://purl.org/dc/elements/1.1/' xmlns:ns1='http://schemas.openxmlformats.org/package/2006/metadata/core-properties' " w:xpath="/ns1:coreProperties[1]/ns0:title[1]" w:storeItemID="{6C3C8BC8-F283-45AE-878A-BAB7291924A1}"/>
        <w:text/>
      </w:sdtPr>
      <w:sdtEndPr/>
      <w:sdtContent>
        <w:r w:rsidR="00802376" w:rsidRPr="00802376">
          <w:rPr>
            <w:rFonts w:ascii="Verdana" w:hAnsi="Verdana"/>
            <w:color w:val="425563" w:themeColor="accent3"/>
            <w:sz w:val="16"/>
            <w:szCs w:val="16"/>
          </w:rPr>
          <w:t>The intranet posted version of this guidance is the document of record</w:t>
        </w:r>
      </w:sdtContent>
    </w:sdt>
  </w:p>
  <w:p w14:paraId="779DD236" w14:textId="77777777" w:rsidR="00886AB3" w:rsidRPr="00B4227E" w:rsidRDefault="00886AB3" w:rsidP="00B4227E">
    <w:pPr>
      <w:tabs>
        <w:tab w:val="right" w:pos="10800"/>
      </w:tabs>
      <w:rPr>
        <w:rFonts w:ascii="Verdana" w:hAnsi="Verdana"/>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1880" w14:textId="77777777" w:rsidR="006C5EB0" w:rsidRDefault="006C5EB0">
    <w:r>
      <w:rPr>
        <w:noProof/>
      </w:rPr>
      <w:drawing>
        <wp:inline distT="0" distB="0" distL="0" distR="0" wp14:anchorId="04674FC2" wp14:editId="0A6B6939">
          <wp:extent cx="2924685" cy="646981"/>
          <wp:effectExtent l="0" t="0" r="0" b="1270"/>
          <wp:docPr id="237" name="Picture 23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ntum Logo fixed.png"/>
                  <pic:cNvPicPr/>
                </pic:nvPicPr>
                <pic:blipFill>
                  <a:blip r:embed="rId1">
                    <a:extLst>
                      <a:ext uri="{28A0092B-C50C-407E-A947-70E740481C1C}">
                        <a14:useLocalDpi xmlns:a14="http://schemas.microsoft.com/office/drawing/2010/main" val="0"/>
                      </a:ext>
                    </a:extLst>
                  </a:blip>
                  <a:stretch>
                    <a:fillRect/>
                  </a:stretch>
                </pic:blipFill>
                <pic:spPr>
                  <a:xfrm>
                    <a:off x="0" y="0"/>
                    <a:ext cx="3172290" cy="7017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472"/>
    <w:multiLevelType w:val="multilevel"/>
    <w:tmpl w:val="25128BE8"/>
    <w:lvl w:ilvl="0">
      <w:start w:val="1"/>
      <w:numFmt w:val="decimal"/>
      <w:pStyle w:val="TitleforAttachments"/>
      <w:suff w:val="space"/>
      <w:lvlText w:val="Attachment %1"/>
      <w:lvlJc w:val="left"/>
      <w:pPr>
        <w:ind w:left="2880" w:firstLine="0"/>
      </w:pPr>
      <w:rPr>
        <w:rFonts w:ascii="Arial Bold" w:hAnsi="Arial Bold" w:hint="default"/>
        <w:b/>
        <w:i w:val="0"/>
        <w:sz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39752D"/>
    <w:multiLevelType w:val="multilevel"/>
    <w:tmpl w:val="3BC20884"/>
    <w:lvl w:ilvl="0">
      <w:start w:val="1"/>
      <w:numFmt w:val="upperRoman"/>
      <w:pStyle w:val="RomanNumbered"/>
      <w:lvlText w:val="%1"/>
      <w:lvlJc w:val="right"/>
      <w:pPr>
        <w:tabs>
          <w:tab w:val="num" w:pos="720"/>
        </w:tabs>
        <w:ind w:left="720" w:hanging="216"/>
      </w:pPr>
      <w:rPr>
        <w:rFonts w:ascii="Times New Roman" w:hAnsi="Times New Roman" w:cs="Times New Roman" w:hint="default"/>
        <w:b w:val="0"/>
        <w:i w:val="0"/>
        <w:caps w:val="0"/>
        <w:sz w:val="22"/>
      </w:rPr>
    </w:lvl>
    <w:lvl w:ilvl="1">
      <w:start w:val="1"/>
      <w:numFmt w:val="lowerRoman"/>
      <w:pStyle w:val="RomanNumbered2"/>
      <w:lvlText w:val="%2"/>
      <w:lvlJc w:val="right"/>
      <w:pPr>
        <w:tabs>
          <w:tab w:val="num" w:pos="1080"/>
        </w:tabs>
        <w:ind w:left="1080" w:hanging="216"/>
      </w:pPr>
      <w:rPr>
        <w:rFonts w:ascii="Times New Roman" w:hAnsi="Times New Roman" w:cs="Times New Roman" w:hint="default"/>
        <w:b w:val="0"/>
        <w:i w:val="0"/>
        <w:sz w:val="22"/>
      </w:rPr>
    </w:lvl>
    <w:lvl w:ilvl="2">
      <w:start w:val="1"/>
      <w:numFmt w:val="decimal"/>
      <w:lvlText w:val="%3."/>
      <w:lvlJc w:val="left"/>
      <w:pPr>
        <w:tabs>
          <w:tab w:val="num" w:pos="1800"/>
        </w:tabs>
        <w:ind w:left="1440" w:firstLine="0"/>
      </w:pPr>
      <w:rPr>
        <w:rFonts w:cs="Times New Roman"/>
      </w:rPr>
    </w:lvl>
    <w:lvl w:ilvl="3">
      <w:start w:val="1"/>
      <w:numFmt w:val="lowerLetter"/>
      <w:lvlText w:val="%4)"/>
      <w:lvlJc w:val="left"/>
      <w:pPr>
        <w:tabs>
          <w:tab w:val="num" w:pos="2520"/>
        </w:tabs>
        <w:ind w:left="2160" w:firstLine="0"/>
      </w:pPr>
      <w:rPr>
        <w:rFonts w:cs="Times New Roman"/>
      </w:rPr>
    </w:lvl>
    <w:lvl w:ilvl="4">
      <w:start w:val="1"/>
      <w:numFmt w:val="decimal"/>
      <w:lvlText w:val="(%5)"/>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17664983"/>
    <w:multiLevelType w:val="hybridMultilevel"/>
    <w:tmpl w:val="EE164764"/>
    <w:lvl w:ilvl="0" w:tplc="36BC548A">
      <w:start w:val="1"/>
      <w:numFmt w:val="bullet"/>
      <w:lvlText w:val="•"/>
      <w:lvlJc w:val="left"/>
      <w:pPr>
        <w:tabs>
          <w:tab w:val="num" w:pos="720"/>
        </w:tabs>
        <w:ind w:left="720" w:hanging="360"/>
      </w:pPr>
      <w:rPr>
        <w:rFonts w:ascii="Arial" w:hAnsi="Arial" w:hint="default"/>
      </w:rPr>
    </w:lvl>
    <w:lvl w:ilvl="1" w:tplc="B85AD4E6" w:tentative="1">
      <w:start w:val="1"/>
      <w:numFmt w:val="bullet"/>
      <w:lvlText w:val="•"/>
      <w:lvlJc w:val="left"/>
      <w:pPr>
        <w:tabs>
          <w:tab w:val="num" w:pos="1440"/>
        </w:tabs>
        <w:ind w:left="1440" w:hanging="360"/>
      </w:pPr>
      <w:rPr>
        <w:rFonts w:ascii="Arial" w:hAnsi="Arial" w:hint="default"/>
      </w:rPr>
    </w:lvl>
    <w:lvl w:ilvl="2" w:tplc="071C19A0" w:tentative="1">
      <w:start w:val="1"/>
      <w:numFmt w:val="bullet"/>
      <w:lvlText w:val="•"/>
      <w:lvlJc w:val="left"/>
      <w:pPr>
        <w:tabs>
          <w:tab w:val="num" w:pos="2160"/>
        </w:tabs>
        <w:ind w:left="2160" w:hanging="360"/>
      </w:pPr>
      <w:rPr>
        <w:rFonts w:ascii="Arial" w:hAnsi="Arial" w:hint="default"/>
      </w:rPr>
    </w:lvl>
    <w:lvl w:ilvl="3" w:tplc="839EC154" w:tentative="1">
      <w:start w:val="1"/>
      <w:numFmt w:val="bullet"/>
      <w:lvlText w:val="•"/>
      <w:lvlJc w:val="left"/>
      <w:pPr>
        <w:tabs>
          <w:tab w:val="num" w:pos="2880"/>
        </w:tabs>
        <w:ind w:left="2880" w:hanging="360"/>
      </w:pPr>
      <w:rPr>
        <w:rFonts w:ascii="Arial" w:hAnsi="Arial" w:hint="default"/>
      </w:rPr>
    </w:lvl>
    <w:lvl w:ilvl="4" w:tplc="341A2134" w:tentative="1">
      <w:start w:val="1"/>
      <w:numFmt w:val="bullet"/>
      <w:lvlText w:val="•"/>
      <w:lvlJc w:val="left"/>
      <w:pPr>
        <w:tabs>
          <w:tab w:val="num" w:pos="3600"/>
        </w:tabs>
        <w:ind w:left="3600" w:hanging="360"/>
      </w:pPr>
      <w:rPr>
        <w:rFonts w:ascii="Arial" w:hAnsi="Arial" w:hint="default"/>
      </w:rPr>
    </w:lvl>
    <w:lvl w:ilvl="5" w:tplc="34F2A41C" w:tentative="1">
      <w:start w:val="1"/>
      <w:numFmt w:val="bullet"/>
      <w:lvlText w:val="•"/>
      <w:lvlJc w:val="left"/>
      <w:pPr>
        <w:tabs>
          <w:tab w:val="num" w:pos="4320"/>
        </w:tabs>
        <w:ind w:left="4320" w:hanging="360"/>
      </w:pPr>
      <w:rPr>
        <w:rFonts w:ascii="Arial" w:hAnsi="Arial" w:hint="default"/>
      </w:rPr>
    </w:lvl>
    <w:lvl w:ilvl="6" w:tplc="79B22746" w:tentative="1">
      <w:start w:val="1"/>
      <w:numFmt w:val="bullet"/>
      <w:lvlText w:val="•"/>
      <w:lvlJc w:val="left"/>
      <w:pPr>
        <w:tabs>
          <w:tab w:val="num" w:pos="5040"/>
        </w:tabs>
        <w:ind w:left="5040" w:hanging="360"/>
      </w:pPr>
      <w:rPr>
        <w:rFonts w:ascii="Arial" w:hAnsi="Arial" w:hint="default"/>
      </w:rPr>
    </w:lvl>
    <w:lvl w:ilvl="7" w:tplc="13E227F4" w:tentative="1">
      <w:start w:val="1"/>
      <w:numFmt w:val="bullet"/>
      <w:lvlText w:val="•"/>
      <w:lvlJc w:val="left"/>
      <w:pPr>
        <w:tabs>
          <w:tab w:val="num" w:pos="5760"/>
        </w:tabs>
        <w:ind w:left="5760" w:hanging="360"/>
      </w:pPr>
      <w:rPr>
        <w:rFonts w:ascii="Arial" w:hAnsi="Arial" w:hint="default"/>
      </w:rPr>
    </w:lvl>
    <w:lvl w:ilvl="8" w:tplc="1AB866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212524"/>
    <w:multiLevelType w:val="multilevel"/>
    <w:tmpl w:val="C21C49D0"/>
    <w:styleLink w:val="Headings"/>
    <w:lvl w:ilvl="0">
      <w:start w:val="1"/>
      <w:numFmt w:val="decimal"/>
      <w:lvlText w:val="%1.0"/>
      <w:lvlJc w:val="left"/>
      <w:pPr>
        <w:tabs>
          <w:tab w:val="num" w:pos="547"/>
        </w:tabs>
        <w:ind w:left="547" w:hanging="547"/>
      </w:pPr>
    </w:lvl>
    <w:lvl w:ilvl="1">
      <w:start w:val="1"/>
      <w:numFmt w:val="decimal"/>
      <w:lvlText w:val="%1.%2"/>
      <w:lvlJc w:val="left"/>
      <w:pPr>
        <w:tabs>
          <w:tab w:val="num" w:pos="1267"/>
        </w:tabs>
        <w:ind w:left="1267" w:hanging="727"/>
      </w:pPr>
    </w:lvl>
    <w:lvl w:ilvl="2">
      <w:start w:val="1"/>
      <w:numFmt w:val="decimal"/>
      <w:lvlText w:val="%1.%2.%3"/>
      <w:lvlJc w:val="left"/>
      <w:pPr>
        <w:tabs>
          <w:tab w:val="num" w:pos="2160"/>
        </w:tabs>
        <w:ind w:left="2160" w:hanging="893"/>
      </w:pPr>
    </w:lvl>
    <w:lvl w:ilvl="3">
      <w:start w:val="1"/>
      <w:numFmt w:val="decimal"/>
      <w:lvlText w:val="%1.%2.%3.%4"/>
      <w:lvlJc w:val="left"/>
      <w:pPr>
        <w:tabs>
          <w:tab w:val="num" w:pos="3326"/>
        </w:tabs>
        <w:ind w:left="3326" w:hanging="1166"/>
      </w:pPr>
    </w:lvl>
    <w:lvl w:ilvl="4">
      <w:start w:val="1"/>
      <w:numFmt w:val="decimal"/>
      <w:lvlText w:val="%1.%2.%3.%4.%5"/>
      <w:lvlJc w:val="left"/>
      <w:pPr>
        <w:tabs>
          <w:tab w:val="num" w:pos="4666"/>
        </w:tabs>
        <w:ind w:left="4666" w:hanging="134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153F07"/>
    <w:multiLevelType w:val="singleLevel"/>
    <w:tmpl w:val="8ABE3464"/>
    <w:lvl w:ilvl="0">
      <w:start w:val="1"/>
      <w:numFmt w:val="lowerLetter"/>
      <w:pStyle w:val="bulletabc"/>
      <w:lvlText w:val="%1."/>
      <w:lvlJc w:val="left"/>
      <w:pPr>
        <w:tabs>
          <w:tab w:val="num" w:pos="1080"/>
        </w:tabs>
        <w:ind w:left="1080" w:hanging="360"/>
      </w:pPr>
      <w:rPr>
        <w:rFonts w:ascii="Arial" w:hAnsi="Arial" w:cs="Times New Roman" w:hint="default"/>
        <w:b w:val="0"/>
        <w:i w:val="0"/>
        <w:sz w:val="20"/>
      </w:rPr>
    </w:lvl>
  </w:abstractNum>
  <w:abstractNum w:abstractNumId="5" w15:restartNumberingAfterBreak="0">
    <w:nsid w:val="26FF43B4"/>
    <w:multiLevelType w:val="multilevel"/>
    <w:tmpl w:val="D012BDDC"/>
    <w:lvl w:ilvl="0">
      <w:start w:val="1"/>
      <w:numFmt w:val="decimalZero"/>
      <w:pStyle w:val="AppendixNumbers"/>
      <w:suff w:val="nothing"/>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
      <w:lvlJc w:val="left"/>
      <w:pPr>
        <w:ind w:left="1440" w:hanging="360"/>
      </w:pPr>
    </w:lvl>
    <w:lvl w:ilvl="2">
      <w:start w:val="1"/>
      <w:numFmt w:val="none"/>
      <w:lvlText w:val=""/>
      <w:lvlJc w:val="right"/>
      <w:pPr>
        <w:ind w:left="2160" w:hanging="360"/>
      </w:pPr>
    </w:lvl>
    <w:lvl w:ilvl="3">
      <w:start w:val="1"/>
      <w:numFmt w:val="none"/>
      <w:lvlText w:val="%4"/>
      <w:lvlJc w:val="left"/>
      <w:pPr>
        <w:ind w:left="2880" w:hanging="360"/>
      </w:pPr>
    </w:lvl>
    <w:lvl w:ilvl="4">
      <w:start w:val="1"/>
      <w:numFmt w:val="none"/>
      <w:lvlText w:val=""/>
      <w:lvlJc w:val="left"/>
      <w:pPr>
        <w:ind w:left="3600" w:hanging="360"/>
      </w:pPr>
    </w:lvl>
    <w:lvl w:ilvl="5">
      <w:start w:val="1"/>
      <w:numFmt w:val="none"/>
      <w:lvlText w:val=""/>
      <w:lvlJc w:val="right"/>
      <w:pPr>
        <w:ind w:left="4320" w:hanging="360"/>
      </w:pPr>
    </w:lvl>
    <w:lvl w:ilvl="6">
      <w:start w:val="1"/>
      <w:numFmt w:val="none"/>
      <w:lvlText w:val=""/>
      <w:lvlJc w:val="left"/>
      <w:pPr>
        <w:ind w:left="5040" w:hanging="360"/>
      </w:pPr>
    </w:lvl>
    <w:lvl w:ilvl="7">
      <w:start w:val="1"/>
      <w:numFmt w:val="none"/>
      <w:lvlText w:val=""/>
      <w:lvlJc w:val="left"/>
      <w:pPr>
        <w:ind w:left="5760" w:hanging="360"/>
      </w:pPr>
    </w:lvl>
    <w:lvl w:ilvl="8">
      <w:start w:val="1"/>
      <w:numFmt w:val="none"/>
      <w:lvlText w:val=""/>
      <w:lvlJc w:val="right"/>
      <w:pPr>
        <w:ind w:left="6480" w:hanging="360"/>
      </w:pPr>
    </w:lvl>
  </w:abstractNum>
  <w:abstractNum w:abstractNumId="6" w15:restartNumberingAfterBreak="0">
    <w:nsid w:val="2E90790F"/>
    <w:multiLevelType w:val="hybridMultilevel"/>
    <w:tmpl w:val="F1FC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42DC0"/>
    <w:multiLevelType w:val="multilevel"/>
    <w:tmpl w:val="AFC4A6F0"/>
    <w:name w:val="ListNumbering"/>
    <w:lvl w:ilvl="0">
      <w:start w:val="1"/>
      <w:numFmt w:val="upperLetter"/>
      <w:pStyle w:val="AlphaNumbering"/>
      <w:lvlText w:val="%1."/>
      <w:lvlJc w:val="left"/>
      <w:pPr>
        <w:tabs>
          <w:tab w:val="num" w:pos="720"/>
        </w:tabs>
        <w:ind w:left="720" w:hanging="288"/>
      </w:pPr>
      <w:rPr>
        <w:rFonts w:ascii="Arial" w:hAnsi="Arial" w:cs="Times New Roman" w:hint="default"/>
        <w:b w:val="0"/>
        <w:i w:val="0"/>
        <w:sz w:val="22"/>
      </w:rPr>
    </w:lvl>
    <w:lvl w:ilvl="1">
      <w:start w:val="1"/>
      <w:numFmt w:val="decimal"/>
      <w:pStyle w:val="AlphaNumbering"/>
      <w:lvlText w:val="%2."/>
      <w:lvlJc w:val="right"/>
      <w:pPr>
        <w:tabs>
          <w:tab w:val="num" w:pos="1080"/>
        </w:tabs>
        <w:ind w:left="1080" w:hanging="144"/>
      </w:pPr>
      <w:rPr>
        <w:rFonts w:ascii="Arial" w:hAnsi="Arial" w:cs="Times New Roman" w:hint="default"/>
        <w:b w:val="0"/>
        <w:i w:val="0"/>
        <w:sz w:val="22"/>
      </w:rPr>
    </w:lvl>
    <w:lvl w:ilvl="2">
      <w:start w:val="1"/>
      <w:numFmt w:val="lowerLetter"/>
      <w:lvlText w:val="%3)"/>
      <w:lvlJc w:val="left"/>
      <w:pPr>
        <w:tabs>
          <w:tab w:val="num" w:pos="1368"/>
        </w:tabs>
        <w:ind w:left="1368" w:hanging="288"/>
      </w:pPr>
      <w:rPr>
        <w:rFonts w:ascii="Arial" w:hAnsi="Arial" w:cs="Times New Roman" w:hint="default"/>
        <w:b w:val="0"/>
        <w:i w:val="0"/>
        <w:sz w:val="22"/>
      </w:r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8" w15:restartNumberingAfterBreak="0">
    <w:nsid w:val="386A075C"/>
    <w:multiLevelType w:val="multilevel"/>
    <w:tmpl w:val="9C888E1A"/>
    <w:lvl w:ilvl="0">
      <w:start w:val="1"/>
      <w:numFmt w:val="bullet"/>
      <w:pStyle w:val="BGTableBullet"/>
      <w:lvlText w:val=""/>
      <w:lvlJc w:val="left"/>
      <w:pPr>
        <w:ind w:left="360" w:hanging="216"/>
      </w:pPr>
      <w:rPr>
        <w:rFonts w:ascii="Symbol" w:hAnsi="Symbol" w:hint="default"/>
      </w:rPr>
    </w:lvl>
    <w:lvl w:ilvl="1">
      <w:start w:val="1"/>
      <w:numFmt w:val="bullet"/>
      <w:pStyle w:val="BGTableBullet2"/>
      <w:lvlText w:val="o"/>
      <w:lvlJc w:val="left"/>
      <w:pPr>
        <w:ind w:left="576" w:hanging="216"/>
      </w:pPr>
      <w:rPr>
        <w:rFonts w:ascii="Courier New" w:hAnsi="Courier New" w:cs="Times New Roman" w:hint="default"/>
      </w:rPr>
    </w:lvl>
    <w:lvl w:ilvl="2">
      <w:start w:val="1"/>
      <w:numFmt w:val="bullet"/>
      <w:pStyle w:val="BGTableBullet3"/>
      <w:lvlText w:val=""/>
      <w:lvlJc w:val="left"/>
      <w:pPr>
        <w:ind w:left="792" w:hanging="216"/>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67518E"/>
    <w:multiLevelType w:val="hybridMultilevel"/>
    <w:tmpl w:val="0DD05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C30265"/>
    <w:multiLevelType w:val="hybridMultilevel"/>
    <w:tmpl w:val="26A4DC42"/>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start w:val="1"/>
      <w:numFmt w:val="bullet"/>
      <w:lvlText w:val=""/>
      <w:lvlJc w:val="left"/>
      <w:pPr>
        <w:ind w:left="2936" w:hanging="360"/>
      </w:pPr>
      <w:rPr>
        <w:rFonts w:ascii="Symbol" w:hAnsi="Symbol" w:hint="default"/>
      </w:rPr>
    </w:lvl>
    <w:lvl w:ilvl="4" w:tplc="04090003">
      <w:start w:val="1"/>
      <w:numFmt w:val="bullet"/>
      <w:lvlText w:val="o"/>
      <w:lvlJc w:val="left"/>
      <w:pPr>
        <w:ind w:left="3656" w:hanging="360"/>
      </w:pPr>
      <w:rPr>
        <w:rFonts w:ascii="Courier New" w:hAnsi="Courier New" w:cs="Courier New" w:hint="default"/>
      </w:rPr>
    </w:lvl>
    <w:lvl w:ilvl="5" w:tplc="04090005">
      <w:start w:val="1"/>
      <w:numFmt w:val="bullet"/>
      <w:lvlText w:val=""/>
      <w:lvlJc w:val="left"/>
      <w:pPr>
        <w:ind w:left="4376" w:hanging="360"/>
      </w:pPr>
      <w:rPr>
        <w:rFonts w:ascii="Wingdings" w:hAnsi="Wingdings" w:hint="default"/>
      </w:rPr>
    </w:lvl>
    <w:lvl w:ilvl="6" w:tplc="04090001">
      <w:start w:val="1"/>
      <w:numFmt w:val="bullet"/>
      <w:lvlText w:val=""/>
      <w:lvlJc w:val="left"/>
      <w:pPr>
        <w:ind w:left="5096" w:hanging="360"/>
      </w:pPr>
      <w:rPr>
        <w:rFonts w:ascii="Symbol" w:hAnsi="Symbol" w:hint="default"/>
      </w:rPr>
    </w:lvl>
    <w:lvl w:ilvl="7" w:tplc="04090003">
      <w:start w:val="1"/>
      <w:numFmt w:val="bullet"/>
      <w:lvlText w:val="o"/>
      <w:lvlJc w:val="left"/>
      <w:pPr>
        <w:ind w:left="5816" w:hanging="360"/>
      </w:pPr>
      <w:rPr>
        <w:rFonts w:ascii="Courier New" w:hAnsi="Courier New" w:cs="Courier New" w:hint="default"/>
      </w:rPr>
    </w:lvl>
    <w:lvl w:ilvl="8" w:tplc="04090005">
      <w:start w:val="1"/>
      <w:numFmt w:val="bullet"/>
      <w:lvlText w:val=""/>
      <w:lvlJc w:val="left"/>
      <w:pPr>
        <w:ind w:left="6536" w:hanging="360"/>
      </w:pPr>
      <w:rPr>
        <w:rFonts w:ascii="Wingdings" w:hAnsi="Wingdings" w:hint="default"/>
      </w:rPr>
    </w:lvl>
  </w:abstractNum>
  <w:abstractNum w:abstractNumId="11" w15:restartNumberingAfterBreak="0">
    <w:nsid w:val="47000EC4"/>
    <w:multiLevelType w:val="multilevel"/>
    <w:tmpl w:val="B16058B4"/>
    <w:name w:val="Notes-Warnings"/>
    <w:lvl w:ilvl="0">
      <w:start w:val="1"/>
      <w:numFmt w:val="none"/>
      <w:pStyle w:val="NOTE1"/>
      <w:lvlText w:val="NOTE:"/>
      <w:lvlJc w:val="left"/>
      <w:pPr>
        <w:tabs>
          <w:tab w:val="num" w:pos="792"/>
        </w:tabs>
        <w:ind w:left="792" w:hanging="792"/>
      </w:pPr>
      <w:rPr>
        <w:b/>
        <w:i w:val="0"/>
      </w:rPr>
    </w:lvl>
    <w:lvl w:ilvl="1">
      <w:start w:val="1"/>
      <w:numFmt w:val="none"/>
      <w:pStyle w:val="NOTE6"/>
      <w:lvlText w:val="NOTE:"/>
      <w:lvlJc w:val="left"/>
      <w:pPr>
        <w:tabs>
          <w:tab w:val="num" w:pos="1512"/>
        </w:tabs>
        <w:ind w:left="1512" w:hanging="792"/>
      </w:pPr>
      <w:rPr>
        <w:b/>
        <w:i w:val="0"/>
      </w:rPr>
    </w:lvl>
    <w:lvl w:ilvl="2">
      <w:start w:val="1"/>
      <w:numFmt w:val="none"/>
      <w:pStyle w:val="NOTE7"/>
      <w:lvlText w:val="NOTE:"/>
      <w:lvlJc w:val="left"/>
      <w:pPr>
        <w:tabs>
          <w:tab w:val="num" w:pos="1944"/>
        </w:tabs>
        <w:ind w:left="1944" w:hanging="792"/>
      </w:pPr>
      <w:rPr>
        <w:b/>
        <w:i w:val="0"/>
      </w:rPr>
    </w:lvl>
    <w:lvl w:ilvl="3">
      <w:start w:val="1"/>
      <w:numFmt w:val="none"/>
      <w:lvlText w:val=""/>
      <w:lvlJc w:val="left"/>
      <w:pPr>
        <w:tabs>
          <w:tab w:val="num" w:pos="2520"/>
        </w:tabs>
        <w:ind w:left="2520" w:hanging="792"/>
      </w:pPr>
      <w:rPr>
        <w:b/>
        <w:i w:val="0"/>
      </w:rPr>
    </w:lvl>
    <w:lvl w:ilvl="4">
      <w:start w:val="1"/>
      <w:numFmt w:val="none"/>
      <w:pStyle w:val="NOTETableFigure"/>
      <w:lvlText w:val="NOTE:"/>
      <w:lvlJc w:val="left"/>
      <w:pPr>
        <w:tabs>
          <w:tab w:val="num" w:pos="720"/>
        </w:tabs>
        <w:ind w:left="720" w:hanging="720"/>
      </w:pPr>
      <w:rPr>
        <w:b/>
        <w:i w:val="0"/>
      </w:rPr>
    </w:lvl>
    <w:lvl w:ilvl="5">
      <w:start w:val="1"/>
      <w:numFmt w:val="none"/>
      <w:lvlText w:val=""/>
      <w:lvlJc w:val="left"/>
      <w:pPr>
        <w:tabs>
          <w:tab w:val="num" w:pos="1512"/>
        </w:tabs>
        <w:ind w:left="1512" w:hanging="792"/>
      </w:pPr>
      <w:rPr>
        <w:b/>
        <w:i w:val="0"/>
      </w:rPr>
    </w:lvl>
    <w:lvl w:ilvl="6">
      <w:start w:val="1"/>
      <w:numFmt w:val="none"/>
      <w:lvlText w:val=""/>
      <w:lvlJc w:val="left"/>
      <w:pPr>
        <w:tabs>
          <w:tab w:val="num" w:pos="1944"/>
        </w:tabs>
        <w:ind w:left="1944" w:hanging="792"/>
      </w:pPr>
      <w:rPr>
        <w:b/>
        <w:i w:val="0"/>
      </w:rPr>
    </w:lvl>
    <w:lvl w:ilvl="7">
      <w:start w:val="1"/>
      <w:numFmt w:val="none"/>
      <w:pStyle w:val="WARNING"/>
      <w:lvlText w:val="WARNING:"/>
      <w:lvlJc w:val="left"/>
      <w:pPr>
        <w:tabs>
          <w:tab w:val="num" w:pos="1267"/>
        </w:tabs>
        <w:ind w:left="1267" w:hanging="1267"/>
      </w:pPr>
      <w:rPr>
        <w:b/>
        <w:i w:val="0"/>
      </w:rPr>
    </w:lvl>
    <w:lvl w:ilvl="8">
      <w:start w:val="1"/>
      <w:numFmt w:val="none"/>
      <w:pStyle w:val="WARNING2"/>
      <w:lvlText w:val="WARNING:"/>
      <w:lvlJc w:val="left"/>
      <w:pPr>
        <w:tabs>
          <w:tab w:val="num" w:pos="1987"/>
        </w:tabs>
        <w:ind w:left="1987" w:hanging="1267"/>
      </w:pPr>
      <w:rPr>
        <w:b/>
        <w:i w:val="0"/>
      </w:rPr>
    </w:lvl>
  </w:abstractNum>
  <w:abstractNum w:abstractNumId="12" w15:restartNumberingAfterBreak="0">
    <w:nsid w:val="48F65281"/>
    <w:multiLevelType w:val="multilevel"/>
    <w:tmpl w:val="BD5C1172"/>
    <w:name w:val="Exhibit"/>
    <w:lvl w:ilvl="0">
      <w:start w:val="1"/>
      <w:numFmt w:val="decimal"/>
      <w:pStyle w:val="TitleforExhibits"/>
      <w:suff w:val="space"/>
      <w:lvlText w:val="Exhibit %1"/>
      <w:lvlJc w:val="left"/>
      <w:pPr>
        <w:ind w:left="0" w:firstLine="0"/>
      </w:pPr>
      <w:rPr>
        <w:rFonts w:ascii="Arial Bold" w:hAnsi="Arial Bold" w:hint="default"/>
        <w:b/>
        <w:i w:val="0"/>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96B60F8"/>
    <w:multiLevelType w:val="hybridMultilevel"/>
    <w:tmpl w:val="4FE2F0D0"/>
    <w:lvl w:ilvl="0" w:tplc="DBD626E0">
      <w:numFmt w:val="bullet"/>
      <w:pStyle w:val="BulletSingleLine"/>
      <w:lvlText w:val=""/>
      <w:lvlJc w:val="left"/>
      <w:pPr>
        <w:ind w:left="720" w:hanging="360"/>
      </w:pPr>
      <w:rPr>
        <w:rFonts w:ascii="Wingdings 2" w:hAnsi="Wingdings 2" w:cs="Arial" w:hint="default"/>
        <w:color w:val="9E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C31784"/>
    <w:multiLevelType w:val="multilevel"/>
    <w:tmpl w:val="6B0C1FB0"/>
    <w:lvl w:ilvl="0">
      <w:start w:val="1"/>
      <w:numFmt w:val="decimal"/>
      <w:pStyle w:val="SOPHeading1"/>
      <w:lvlText w:val="%1.0"/>
      <w:lvlJc w:val="left"/>
      <w:pPr>
        <w:tabs>
          <w:tab w:val="num" w:pos="720"/>
        </w:tabs>
        <w:ind w:left="720" w:hanging="720"/>
      </w:pPr>
      <w:rPr>
        <w:rFonts w:ascii="Arial" w:hAnsi="Arial" w:cs="Euro Sign" w:hint="default"/>
        <w:b w:val="0"/>
        <w:i w:val="0"/>
        <w:caps w:val="0"/>
        <w:sz w:val="22"/>
      </w:rPr>
    </w:lvl>
    <w:lvl w:ilvl="1">
      <w:start w:val="1"/>
      <w:numFmt w:val="decimal"/>
      <w:pStyle w:val="SOPHeading2"/>
      <w:lvlText w:val="%1.%2"/>
      <w:lvlJc w:val="left"/>
      <w:pPr>
        <w:tabs>
          <w:tab w:val="num" w:pos="1440"/>
        </w:tabs>
        <w:ind w:left="1440" w:hanging="720"/>
      </w:pPr>
      <w:rPr>
        <w:rFonts w:ascii="Arial" w:hAnsi="Arial" w:cs="Euro Sign" w:hint="default"/>
        <w:b w:val="0"/>
        <w:i w:val="0"/>
        <w:caps w:val="0"/>
        <w:sz w:val="22"/>
      </w:rPr>
    </w:lvl>
    <w:lvl w:ilvl="2">
      <w:start w:val="1"/>
      <w:numFmt w:val="decimal"/>
      <w:pStyle w:val="SOPHeading3"/>
      <w:lvlText w:val="%1.%2.%3"/>
      <w:lvlJc w:val="left"/>
      <w:pPr>
        <w:tabs>
          <w:tab w:val="num" w:pos="2520"/>
        </w:tabs>
        <w:ind w:left="2520" w:hanging="1080"/>
      </w:pPr>
      <w:rPr>
        <w:rFonts w:ascii="Arial" w:hAnsi="Arial" w:cs="Californian FB" w:hint="default"/>
        <w:b w:val="0"/>
        <w:i w:val="0"/>
        <w:sz w:val="22"/>
      </w:rPr>
    </w:lvl>
    <w:lvl w:ilvl="3">
      <w:start w:val="1"/>
      <w:numFmt w:val="decimal"/>
      <w:pStyle w:val="SOPHeading4"/>
      <w:lvlText w:val="%1.%2.%3.%4"/>
      <w:lvlJc w:val="left"/>
      <w:pPr>
        <w:tabs>
          <w:tab w:val="num" w:pos="3600"/>
        </w:tabs>
        <w:ind w:left="3600" w:hanging="1080"/>
      </w:pPr>
      <w:rPr>
        <w:rFonts w:ascii="Arial" w:hAnsi="Arial" w:cs="Euro Sign" w:hint="default"/>
        <w:b w:val="0"/>
        <w:i w:val="0"/>
        <w:sz w:val="22"/>
      </w:rPr>
    </w:lvl>
    <w:lvl w:ilvl="4">
      <w:start w:val="1"/>
      <w:numFmt w:val="bullet"/>
      <w:pStyle w:val="SOPHeading5"/>
      <w:lvlText w:val=""/>
      <w:lvlJc w:val="left"/>
      <w:pPr>
        <w:tabs>
          <w:tab w:val="num" w:pos="4320"/>
        </w:tabs>
        <w:ind w:left="4320" w:hanging="720"/>
      </w:pPr>
      <w:rPr>
        <w:rFonts w:ascii="Symbol" w:hAnsi="Symbol" w:hint="default"/>
        <w:b w:val="0"/>
        <w:i w:val="0"/>
        <w:color w:val="auto"/>
        <w:sz w:val="22"/>
      </w:rPr>
    </w:lvl>
    <w:lvl w:ilvl="5">
      <w:start w:val="1"/>
      <w:numFmt w:val="upperLetter"/>
      <w:lvlText w:val="%6."/>
      <w:lvlJc w:val="left"/>
      <w:pPr>
        <w:tabs>
          <w:tab w:val="num" w:pos="0"/>
        </w:tabs>
        <w:ind w:left="1008" w:hanging="288"/>
      </w:pPr>
      <w:rPr>
        <w:rFonts w:ascii="Arial" w:hAnsi="Arial" w:cs="Californian FB" w:hint="default"/>
        <w:b w:val="0"/>
        <w:i w:val="0"/>
        <w:sz w:val="22"/>
      </w:rPr>
    </w:lvl>
    <w:lvl w:ilvl="6">
      <w:start w:val="1"/>
      <w:numFmt w:val="decimal"/>
      <w:lvlText w:val="%7)"/>
      <w:lvlJc w:val="left"/>
      <w:pPr>
        <w:tabs>
          <w:tab w:val="num" w:pos="1368"/>
        </w:tabs>
        <w:ind w:left="1368" w:hanging="360"/>
      </w:pPr>
      <w:rPr>
        <w:rFonts w:ascii="Arial" w:hAnsi="Arial" w:cs="Euro Sign" w:hint="default"/>
        <w:b w:val="0"/>
        <w:i w:val="0"/>
        <w:sz w:val="22"/>
      </w:rPr>
    </w:lvl>
    <w:lvl w:ilvl="7">
      <w:start w:val="1"/>
      <w:numFmt w:val="upperLetter"/>
      <w:suff w:val="space"/>
      <w:lvlText w:val="Appendix %8"/>
      <w:lvlJc w:val="left"/>
      <w:pPr>
        <w:ind w:left="0" w:firstLine="0"/>
      </w:pPr>
      <w:rPr>
        <w:rFonts w:cs="Euro Sign"/>
        <w:b/>
        <w:i w:val="0"/>
        <w:sz w:val="32"/>
      </w:rPr>
    </w:lvl>
    <w:lvl w:ilvl="8">
      <w:start w:val="1"/>
      <w:numFmt w:val="decimal"/>
      <w:suff w:val="space"/>
      <w:lvlText w:val="Appendix %8%9"/>
      <w:lvlJc w:val="left"/>
      <w:pPr>
        <w:ind w:left="0" w:firstLine="0"/>
      </w:pPr>
      <w:rPr>
        <w:rFonts w:ascii="Arial Bold" w:hAnsi="Arial Bold" w:cs="Euro Sign" w:hint="default"/>
        <w:b/>
        <w:i w:val="0"/>
        <w:sz w:val="28"/>
      </w:rPr>
    </w:lvl>
  </w:abstractNum>
  <w:abstractNum w:abstractNumId="15" w15:restartNumberingAfterBreak="0">
    <w:nsid w:val="52281DB5"/>
    <w:multiLevelType w:val="multilevel"/>
    <w:tmpl w:val="420C1A88"/>
    <w:name w:val="Table"/>
    <w:lvl w:ilvl="0">
      <w:start w:val="1"/>
      <w:numFmt w:val="decimal"/>
      <w:pStyle w:val="TitleforTables"/>
      <w:suff w:val="space"/>
      <w:lvlText w:val="Table %1"/>
      <w:lvlJc w:val="left"/>
      <w:pPr>
        <w:ind w:left="0" w:firstLine="0"/>
      </w:pPr>
      <w:rPr>
        <w:rFonts w:ascii="Arial Bold" w:hAnsi="Arial Bold" w:hint="default"/>
        <w:b/>
        <w:i w:val="0"/>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E611CB"/>
    <w:multiLevelType w:val="multilevel"/>
    <w:tmpl w:val="56208EBE"/>
    <w:name w:val="BG_Docs"/>
    <w:lvl w:ilvl="0">
      <w:start w:val="1"/>
      <w:numFmt w:val="decimal"/>
      <w:lvlText w:val="%1.0"/>
      <w:lvlJc w:val="left"/>
      <w:pPr>
        <w:tabs>
          <w:tab w:val="num" w:pos="1422"/>
        </w:tabs>
        <w:ind w:left="1566" w:hanging="1296"/>
      </w:pPr>
      <w:rPr>
        <w:b w:val="0"/>
        <w:bCs w:val="0"/>
        <w:i w:val="0"/>
        <w:iCs w:val="0"/>
        <w:caps w:val="0"/>
        <w:smallCaps w:val="0"/>
        <w:strike w:val="0"/>
        <w:dstrike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52"/>
        </w:tabs>
        <w:ind w:left="1296" w:hanging="1296"/>
      </w:pPr>
      <w:rPr>
        <w:rFonts w:ascii="Arial Bold" w:hAnsi="Arial Bold" w:cs="Euro Sign" w:hint="default"/>
        <w:b/>
        <w:i w:val="0"/>
        <w:caps/>
        <w:sz w:val="28"/>
      </w:rPr>
    </w:lvl>
    <w:lvl w:ilvl="2">
      <w:start w:val="1"/>
      <w:numFmt w:val="decimal"/>
      <w:lvlText w:val="%1.%2.%3"/>
      <w:lvlJc w:val="left"/>
      <w:pPr>
        <w:tabs>
          <w:tab w:val="num" w:pos="1296"/>
        </w:tabs>
        <w:ind w:left="1440" w:hanging="1440"/>
      </w:pPr>
    </w:lvl>
    <w:lvl w:ilvl="3">
      <w:start w:val="1"/>
      <w:numFmt w:val="decimal"/>
      <w:lvlText w:val="%1.%2.%3.%4"/>
      <w:lvlJc w:val="left"/>
      <w:pPr>
        <w:tabs>
          <w:tab w:val="num" w:pos="1584"/>
        </w:tabs>
        <w:ind w:left="1728" w:hanging="1728"/>
      </w:pPr>
      <w:rPr>
        <w:rFonts w:ascii="Arial Bold" w:hAnsi="Arial Bold" w:cs="Euro Sign" w:hint="default"/>
        <w:b/>
        <w:i w:val="0"/>
        <w:sz w:val="22"/>
      </w:rPr>
    </w:lvl>
    <w:lvl w:ilvl="4">
      <w:start w:val="1"/>
      <w:numFmt w:val="decimal"/>
      <w:lvlText w:val="%1.%2.%3.%4.%5"/>
      <w:lvlJc w:val="left"/>
      <w:pPr>
        <w:tabs>
          <w:tab w:val="num" w:pos="1872"/>
        </w:tabs>
        <w:ind w:left="2016" w:hanging="2016"/>
      </w:pPr>
      <w:rPr>
        <w:rFonts w:ascii="Arial" w:hAnsi="Arial" w:cs="Euro Sign" w:hint="default"/>
        <w:b w:val="0"/>
        <w:i/>
        <w:sz w:val="22"/>
      </w:rPr>
    </w:lvl>
    <w:lvl w:ilvl="5">
      <w:start w:val="1"/>
      <w:numFmt w:val="upperLetter"/>
      <w:lvlText w:val="%6."/>
      <w:lvlJc w:val="left"/>
      <w:pPr>
        <w:tabs>
          <w:tab w:val="num" w:pos="0"/>
        </w:tabs>
        <w:ind w:left="1008" w:hanging="288"/>
      </w:pPr>
      <w:rPr>
        <w:rFonts w:ascii="Arial" w:hAnsi="Arial" w:cs="Times New Roman" w:hint="default"/>
        <w:b w:val="0"/>
        <w:i w:val="0"/>
        <w:sz w:val="22"/>
      </w:rPr>
    </w:lvl>
    <w:lvl w:ilvl="6">
      <w:start w:val="1"/>
      <w:numFmt w:val="decimal"/>
      <w:lvlText w:val="%7)"/>
      <w:lvlJc w:val="right"/>
      <w:pPr>
        <w:tabs>
          <w:tab w:val="num" w:pos="1800"/>
        </w:tabs>
        <w:ind w:left="1800" w:hanging="216"/>
      </w:pPr>
      <w:rPr>
        <w:rFonts w:ascii="Arial" w:hAnsi="Arial" w:cs="Euro Sign" w:hint="default"/>
        <w:b w:val="0"/>
        <w:i w:val="0"/>
        <w:sz w:val="22"/>
      </w:rPr>
    </w:lvl>
    <w:lvl w:ilvl="7">
      <w:start w:val="1"/>
      <w:numFmt w:val="upperLetter"/>
      <w:suff w:val="space"/>
      <w:lvlText w:val="Appendix %8"/>
      <w:lvlJc w:val="left"/>
      <w:pPr>
        <w:ind w:left="900" w:firstLine="0"/>
      </w:pPr>
      <w:rPr>
        <w:rFonts w:cs="Euro Sign"/>
        <w:b/>
        <w:i w:val="0"/>
        <w:sz w:val="32"/>
      </w:rPr>
    </w:lvl>
    <w:lvl w:ilvl="8">
      <w:start w:val="1"/>
      <w:numFmt w:val="decimal"/>
      <w:suff w:val="space"/>
      <w:lvlText w:val="Appendix %8%9"/>
      <w:lvlJc w:val="left"/>
      <w:pPr>
        <w:ind w:left="2826" w:hanging="216"/>
      </w:pPr>
      <w:rPr>
        <w:rFonts w:ascii="Arial Bold" w:hAnsi="Arial Bold" w:cs="Euro Sign" w:hint="default"/>
        <w:b/>
        <w:i w:val="0"/>
        <w:sz w:val="28"/>
      </w:rPr>
    </w:lvl>
  </w:abstractNum>
  <w:abstractNum w:abstractNumId="17" w15:restartNumberingAfterBreak="0">
    <w:nsid w:val="6403006B"/>
    <w:multiLevelType w:val="hybridMultilevel"/>
    <w:tmpl w:val="51581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52B7DD3"/>
    <w:multiLevelType w:val="singleLevel"/>
    <w:tmpl w:val="76F653D6"/>
    <w:lvl w:ilvl="0">
      <w:start w:val="1"/>
      <w:numFmt w:val="bullet"/>
      <w:pStyle w:val="bullet1"/>
      <w:lvlText w:val=""/>
      <w:lvlJc w:val="left"/>
      <w:pPr>
        <w:tabs>
          <w:tab w:val="num" w:pos="1080"/>
        </w:tabs>
        <w:ind w:left="1080" w:hanging="360"/>
      </w:pPr>
      <w:rPr>
        <w:rFonts w:ascii="Symbol" w:hAnsi="Symbol" w:hint="default"/>
      </w:rPr>
    </w:lvl>
  </w:abstractNum>
  <w:abstractNum w:abstractNumId="19" w15:restartNumberingAfterBreak="0">
    <w:nsid w:val="6E8B1378"/>
    <w:multiLevelType w:val="multilevel"/>
    <w:tmpl w:val="D0A61AEC"/>
    <w:lvl w:ilvl="0">
      <w:start w:val="1"/>
      <w:numFmt w:val="decimal"/>
      <w:lvlText w:val="%1"/>
      <w:lvlJc w:val="left"/>
      <w:pPr>
        <w:tabs>
          <w:tab w:val="num" w:pos="720"/>
        </w:tabs>
        <w:ind w:left="720" w:hanging="720"/>
      </w:pPr>
      <w:rPr>
        <w:b w:val="0"/>
        <w:i w:val="0"/>
      </w:rPr>
    </w:lvl>
    <w:lvl w:ilvl="1">
      <w:start w:val="1"/>
      <w:numFmt w:val="decimal"/>
      <w:lvlText w:val="%1.%2"/>
      <w:lvlJc w:val="left"/>
      <w:pPr>
        <w:tabs>
          <w:tab w:val="num" w:pos="1440"/>
        </w:tabs>
        <w:ind w:left="1440" w:hanging="720"/>
      </w:pPr>
      <w:rPr>
        <w:b w:val="0"/>
        <w:i w:val="0"/>
      </w:rPr>
    </w:lvl>
    <w:lvl w:ilvl="2">
      <w:start w:val="1"/>
      <w:numFmt w:val="decimal"/>
      <w:pStyle w:val="Paragraph3"/>
      <w:lvlText w:val="%2.3.%3"/>
      <w:lvlJc w:val="left"/>
      <w:pPr>
        <w:tabs>
          <w:tab w:val="num" w:pos="810"/>
        </w:tabs>
        <w:ind w:left="2970" w:hanging="720"/>
      </w:pPr>
    </w:lvl>
    <w:lvl w:ilvl="3">
      <w:start w:val="1"/>
      <w:numFmt w:val="decimal"/>
      <w:pStyle w:val="Paragraph4"/>
      <w:lvlText w:val="%1.%2.%3.%4"/>
      <w:lvlJc w:val="left"/>
      <w:pPr>
        <w:tabs>
          <w:tab w:val="num" w:pos="0"/>
        </w:tabs>
        <w:ind w:left="2880" w:hanging="720"/>
      </w:pPr>
    </w:lvl>
    <w:lvl w:ilvl="4">
      <w:start w:val="1"/>
      <w:numFmt w:val="decimal"/>
      <w:lvlText w:val="%1.%2.%3.%4.%5"/>
      <w:lvlJc w:val="left"/>
      <w:pPr>
        <w:tabs>
          <w:tab w:val="num" w:pos="0"/>
        </w:tabs>
        <w:ind w:left="3600" w:hanging="72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20" w15:restartNumberingAfterBreak="0">
    <w:nsid w:val="72091D74"/>
    <w:multiLevelType w:val="hybridMultilevel"/>
    <w:tmpl w:val="9102A0CC"/>
    <w:lvl w:ilvl="0" w:tplc="4C107912">
      <w:start w:val="1"/>
      <w:numFmt w:val="bullet"/>
      <w:pStyle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2771B53"/>
    <w:multiLevelType w:val="multilevel"/>
    <w:tmpl w:val="E76499B6"/>
    <w:lvl w:ilvl="0">
      <w:start w:val="1"/>
      <w:numFmt w:val="bullet"/>
      <w:pStyle w:val="BulletIndent1"/>
      <w:lvlText w:val=""/>
      <w:lvlJc w:val="left"/>
      <w:pPr>
        <w:tabs>
          <w:tab w:val="num" w:pos="1296"/>
        </w:tabs>
        <w:ind w:left="1296" w:hanging="288"/>
      </w:pPr>
      <w:rPr>
        <w:rFonts w:ascii="Symbol" w:hAnsi="Symbol" w:hint="default"/>
      </w:rPr>
    </w:lvl>
    <w:lvl w:ilvl="1">
      <w:start w:val="1"/>
      <w:numFmt w:val="bullet"/>
      <w:pStyle w:val="BulletIndent2"/>
      <w:lvlText w:val=""/>
      <w:lvlJc w:val="left"/>
      <w:pPr>
        <w:tabs>
          <w:tab w:val="num" w:pos="1584"/>
        </w:tabs>
        <w:ind w:left="1584" w:hanging="288"/>
      </w:pPr>
      <w:rPr>
        <w:rFonts w:ascii="Symbol" w:hAnsi="Symbol" w:hint="default"/>
      </w:rPr>
    </w:lvl>
    <w:lvl w:ilvl="2">
      <w:start w:val="1"/>
      <w:numFmt w:val="bullet"/>
      <w:pStyle w:val="BulletIndent3"/>
      <w:lvlText w:val=""/>
      <w:lvlJc w:val="left"/>
      <w:pPr>
        <w:tabs>
          <w:tab w:val="num" w:pos="1944"/>
        </w:tabs>
        <w:ind w:left="1944" w:hanging="288"/>
      </w:pPr>
      <w:rPr>
        <w:rFonts w:ascii="Wingdings" w:hAnsi="Wingdings" w:hint="default"/>
      </w:rPr>
    </w:lvl>
    <w:lvl w:ilvl="3">
      <w:start w:val="1"/>
      <w:numFmt w:val="bullet"/>
      <w:pStyle w:val="BulletIndent4"/>
      <w:lvlText w:val="–"/>
      <w:lvlJc w:val="left"/>
      <w:pPr>
        <w:tabs>
          <w:tab w:val="num" w:pos="2304"/>
        </w:tabs>
        <w:ind w:left="2304" w:hanging="360"/>
      </w:pPr>
      <w:rPr>
        <w:rFonts w:ascii="Arial" w:hAnsi="Arial" w:cs="Times New Roman" w:hint="default"/>
      </w:rPr>
    </w:lvl>
    <w:lvl w:ilvl="4">
      <w:start w:val="1"/>
      <w:numFmt w:val="bullet"/>
      <w:lvlText w:val=""/>
      <w:lvlJc w:val="left"/>
      <w:pPr>
        <w:tabs>
          <w:tab w:val="num" w:pos="2448"/>
        </w:tabs>
        <w:ind w:left="2448" w:hanging="360"/>
      </w:pPr>
      <w:rPr>
        <w:rFonts w:ascii="Symbol" w:hAnsi="Symbol" w:hint="default"/>
      </w:rPr>
    </w:lvl>
    <w:lvl w:ilvl="5">
      <w:start w:val="1"/>
      <w:numFmt w:val="bullet"/>
      <w:lvlText w:val=""/>
      <w:lvlJc w:val="left"/>
      <w:pPr>
        <w:tabs>
          <w:tab w:val="num" w:pos="2808"/>
        </w:tabs>
        <w:ind w:left="2808" w:hanging="360"/>
      </w:pPr>
      <w:rPr>
        <w:rFonts w:ascii="Wingdings" w:hAnsi="Wingdings" w:hint="default"/>
      </w:rPr>
    </w:lvl>
    <w:lvl w:ilvl="6">
      <w:start w:val="1"/>
      <w:numFmt w:val="bullet"/>
      <w:lvlText w:val=""/>
      <w:lvlJc w:val="left"/>
      <w:pPr>
        <w:tabs>
          <w:tab w:val="num" w:pos="3168"/>
        </w:tabs>
        <w:ind w:left="3168" w:hanging="360"/>
      </w:pPr>
      <w:rPr>
        <w:rFonts w:ascii="Wingdings" w:hAnsi="Wingdings" w:hint="default"/>
      </w:rPr>
    </w:lvl>
    <w:lvl w:ilvl="7">
      <w:start w:val="1"/>
      <w:numFmt w:val="bullet"/>
      <w:lvlText w:val=""/>
      <w:lvlJc w:val="left"/>
      <w:pPr>
        <w:tabs>
          <w:tab w:val="num" w:pos="3528"/>
        </w:tabs>
        <w:ind w:left="3528" w:hanging="360"/>
      </w:pPr>
      <w:rPr>
        <w:rFonts w:ascii="Symbol" w:hAnsi="Symbol" w:hint="default"/>
      </w:rPr>
    </w:lvl>
    <w:lvl w:ilvl="8">
      <w:start w:val="1"/>
      <w:numFmt w:val="bullet"/>
      <w:lvlText w:val=""/>
      <w:lvlJc w:val="left"/>
      <w:pPr>
        <w:tabs>
          <w:tab w:val="num" w:pos="3888"/>
        </w:tabs>
        <w:ind w:left="3888" w:hanging="360"/>
      </w:pPr>
      <w:rPr>
        <w:rFonts w:ascii="Symbol" w:hAnsi="Symbol" w:hint="default"/>
      </w:rPr>
    </w:lvl>
  </w:abstractNum>
  <w:abstractNum w:abstractNumId="22" w15:restartNumberingAfterBreak="0">
    <w:nsid w:val="742D2CEC"/>
    <w:multiLevelType w:val="multilevel"/>
    <w:tmpl w:val="C4D480F0"/>
    <w:lvl w:ilvl="0">
      <w:start w:val="1"/>
      <w:numFmt w:val="decimal"/>
      <w:pStyle w:val="TitleforFigures"/>
      <w:suff w:val="space"/>
      <w:lvlText w:val="Figure %1"/>
      <w:lvlJc w:val="left"/>
      <w:pPr>
        <w:ind w:left="0" w:firstLine="0"/>
      </w:pPr>
      <w:rPr>
        <w:rFonts w:ascii="Arial Bold" w:hAnsi="Arial Bold" w:hint="default"/>
        <w:b/>
        <w:i w:val="0"/>
        <w:sz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85C426B"/>
    <w:multiLevelType w:val="multilevel"/>
    <w:tmpl w:val="1B8E5E4E"/>
    <w:lvl w:ilvl="0">
      <w:start w:val="1"/>
      <w:numFmt w:val="decimal"/>
      <w:pStyle w:val="Heading1"/>
      <w:lvlText w:val="%1.0"/>
      <w:lvlJc w:val="left"/>
      <w:pPr>
        <w:tabs>
          <w:tab w:val="num" w:pos="720"/>
        </w:tabs>
        <w:ind w:left="720" w:hanging="720"/>
      </w:pPr>
    </w:lvl>
    <w:lvl w:ilvl="1">
      <w:start w:val="1"/>
      <w:numFmt w:val="decimal"/>
      <w:pStyle w:val="Heading2"/>
      <w:lvlText w:val="%1.%2"/>
      <w:lvlJc w:val="left"/>
      <w:pPr>
        <w:tabs>
          <w:tab w:val="num" w:pos="1440"/>
        </w:tabs>
        <w:ind w:left="144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700"/>
        </w:tabs>
        <w:ind w:left="270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tabs>
          <w:tab w:val="num" w:pos="2520"/>
        </w:tabs>
        <w:ind w:left="2520" w:hanging="36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2880"/>
        </w:tabs>
        <w:ind w:left="2880" w:hanging="360"/>
      </w:pPr>
      <w:rPr>
        <w:b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tabs>
          <w:tab w:val="num" w:pos="3780"/>
        </w:tabs>
        <w:ind w:left="3780" w:hanging="720"/>
      </w:pPr>
    </w:lvl>
    <w:lvl w:ilvl="6">
      <w:start w:val="1"/>
      <w:numFmt w:val="decimal"/>
      <w:lvlText w:val="(%7)"/>
      <w:lvlJc w:val="left"/>
      <w:pPr>
        <w:tabs>
          <w:tab w:val="num" w:pos="4320"/>
        </w:tabs>
        <w:ind w:left="4320" w:hanging="720"/>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24" w15:restartNumberingAfterBreak="0">
    <w:nsid w:val="7B7C2648"/>
    <w:multiLevelType w:val="multilevel"/>
    <w:tmpl w:val="4D14632C"/>
    <w:lvl w:ilvl="0">
      <w:start w:val="1"/>
      <w:numFmt w:val="decimal"/>
      <w:pStyle w:val="OperationNumber"/>
      <w:suff w:val="nothing"/>
      <w:lvlText w:val="Operation %1"/>
      <w:lvlJc w:val="left"/>
      <w:pPr>
        <w:ind w:left="0" w:firstLine="0"/>
      </w:pPr>
    </w:lvl>
    <w:lvl w:ilvl="1">
      <w:start w:val="1"/>
      <w:numFmt w:val="none"/>
      <w:lvlText w:val=""/>
      <w:lvlJc w:val="left"/>
      <w:pPr>
        <w:ind w:left="1440" w:hanging="360"/>
      </w:pPr>
    </w:lvl>
    <w:lvl w:ilvl="2">
      <w:start w:val="1"/>
      <w:numFmt w:val="none"/>
      <w:lvlText w:val=""/>
      <w:lvlJc w:val="right"/>
      <w:pPr>
        <w:ind w:left="2160" w:hanging="180"/>
      </w:pPr>
    </w:lvl>
    <w:lvl w:ilvl="3">
      <w:start w:val="1"/>
      <w:numFmt w:val="none"/>
      <w:lvlText w:val=""/>
      <w:lvlJc w:val="left"/>
      <w:pPr>
        <w:ind w:left="2880" w:hanging="360"/>
      </w:pPr>
    </w:lvl>
    <w:lvl w:ilvl="4">
      <w:start w:val="1"/>
      <w:numFmt w:val="none"/>
      <w:lvlText w:val=""/>
      <w:lvlJc w:val="left"/>
      <w:pPr>
        <w:ind w:left="3600" w:hanging="360"/>
      </w:pPr>
    </w:lvl>
    <w:lvl w:ilvl="5">
      <w:start w:val="1"/>
      <w:numFmt w:val="none"/>
      <w:lvlText w:val=""/>
      <w:lvlJc w:val="right"/>
      <w:pPr>
        <w:ind w:left="4320" w:hanging="180"/>
      </w:pPr>
    </w:lvl>
    <w:lvl w:ilvl="6">
      <w:start w:val="1"/>
      <w:numFmt w:val="none"/>
      <w:lvlText w:val=""/>
      <w:lvlJc w:val="left"/>
      <w:pPr>
        <w:ind w:left="5040" w:hanging="360"/>
      </w:pPr>
    </w:lvl>
    <w:lvl w:ilvl="7">
      <w:start w:val="1"/>
      <w:numFmt w:val="none"/>
      <w:lvlText w:val=""/>
      <w:lvlJc w:val="left"/>
      <w:pPr>
        <w:ind w:left="5760" w:hanging="360"/>
      </w:pPr>
    </w:lvl>
    <w:lvl w:ilvl="8">
      <w:start w:val="1"/>
      <w:numFmt w:val="none"/>
      <w:lvlText w:val=""/>
      <w:lvlJc w:val="right"/>
      <w:pPr>
        <w:ind w:left="6480" w:hanging="180"/>
      </w:pPr>
    </w:lvl>
  </w:abstractNum>
  <w:abstractNum w:abstractNumId="25" w15:restartNumberingAfterBreak="0">
    <w:nsid w:val="7FA41A4E"/>
    <w:multiLevelType w:val="multilevel"/>
    <w:tmpl w:val="AB6CCBAC"/>
    <w:lvl w:ilvl="0">
      <w:start w:val="1"/>
      <w:numFmt w:val="decimal"/>
      <w:pStyle w:val="AS9100ProcedureLevel1"/>
      <w:lvlText w:val="%1."/>
      <w:lvlJc w:val="left"/>
      <w:pPr>
        <w:ind w:left="360" w:hanging="360"/>
      </w:pPr>
    </w:lvl>
    <w:lvl w:ilvl="1">
      <w:start w:val="1"/>
      <w:numFmt w:val="decimal"/>
      <w:pStyle w:val="AS9100ProcedureLevel2"/>
      <w:lvlText w:val="%1.%2."/>
      <w:lvlJc w:val="left"/>
      <w:pPr>
        <w:ind w:left="792" w:hanging="432"/>
      </w:pPr>
    </w:lvl>
    <w:lvl w:ilvl="2">
      <w:start w:val="1"/>
      <w:numFmt w:val="decimal"/>
      <w:pStyle w:val="AS9100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3"/>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num>
  <w:num w:numId="13">
    <w:abstractNumId w:val="21"/>
  </w:num>
  <w:num w:numId="14">
    <w:abstractNumId w:val="21"/>
  </w:num>
  <w:num w:numId="15">
    <w:abstractNumId w:val="20"/>
  </w:num>
  <w:num w:numId="16">
    <w:abstractNumId w:val="20"/>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8"/>
  </w:num>
  <w:num w:numId="33">
    <w:abstractNumId w:val="18"/>
  </w:num>
  <w:num w:numId="34">
    <w:abstractNumId w:val="18"/>
  </w:num>
  <w:num w:numId="35">
    <w:abstractNumId w:val="4"/>
  </w:num>
  <w:num w:numId="36">
    <w:abstractNumId w:val="4"/>
    <w:lvlOverride w:ilvl="0">
      <w:startOverride w:val="1"/>
    </w:lvlOverride>
  </w:num>
  <w:num w:numId="37">
    <w:abstractNumId w:val="17"/>
  </w:num>
  <w:num w:numId="38">
    <w:abstractNumId w:val="17"/>
  </w:num>
  <w:num w:numId="39">
    <w:abstractNumId w:val="10"/>
  </w:num>
  <w:num w:numId="40">
    <w:abstractNumId w:val="10"/>
  </w:num>
  <w:num w:numId="41">
    <w:abstractNumId w:val="16"/>
  </w:num>
  <w:num w:numId="42">
    <w:abstractNumId w:val="9"/>
  </w:num>
  <w:num w:numId="43">
    <w:abstractNumId w:val="2"/>
  </w:num>
  <w:num w:numId="44">
    <w:abstractNumId w:val="23"/>
  </w:num>
  <w:num w:numId="45">
    <w:abstractNumId w:val="6"/>
  </w:num>
  <w:num w:numId="46">
    <w:abstractNumId w:val="25"/>
  </w:num>
  <w:num w:numId="47">
    <w:abstractNumId w:val="3"/>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nderwood, Chuck D.">
    <w15:presenceInfo w15:providerId="AD" w15:userId="S::Chuck.Underwood@amentum.com::aa09c479-3062-4d2c-9afc-a7c2f48bd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76"/>
    <w:rsid w:val="0000574C"/>
    <w:rsid w:val="000177A4"/>
    <w:rsid w:val="00017F65"/>
    <w:rsid w:val="0002446A"/>
    <w:rsid w:val="00027539"/>
    <w:rsid w:val="00047A95"/>
    <w:rsid w:val="00050384"/>
    <w:rsid w:val="0006028E"/>
    <w:rsid w:val="0006037E"/>
    <w:rsid w:val="000605E9"/>
    <w:rsid w:val="000761A6"/>
    <w:rsid w:val="000A666D"/>
    <w:rsid w:val="000A6DAD"/>
    <w:rsid w:val="000B20FF"/>
    <w:rsid w:val="000B38F6"/>
    <w:rsid w:val="000B463D"/>
    <w:rsid w:val="000D04F1"/>
    <w:rsid w:val="000D2032"/>
    <w:rsid w:val="000D40FA"/>
    <w:rsid w:val="000D6470"/>
    <w:rsid w:val="000E2B48"/>
    <w:rsid w:val="000F3438"/>
    <w:rsid w:val="00101DE9"/>
    <w:rsid w:val="0010353B"/>
    <w:rsid w:val="00104857"/>
    <w:rsid w:val="0013551E"/>
    <w:rsid w:val="001461E2"/>
    <w:rsid w:val="0015332B"/>
    <w:rsid w:val="0016669F"/>
    <w:rsid w:val="001A475D"/>
    <w:rsid w:val="001B1BAA"/>
    <w:rsid w:val="001B7530"/>
    <w:rsid w:val="001C0EE8"/>
    <w:rsid w:val="001C349D"/>
    <w:rsid w:val="001C5063"/>
    <w:rsid w:val="001D786C"/>
    <w:rsid w:val="001E28D4"/>
    <w:rsid w:val="001E528A"/>
    <w:rsid w:val="001E783D"/>
    <w:rsid w:val="001F3F55"/>
    <w:rsid w:val="001F7C83"/>
    <w:rsid w:val="002138BE"/>
    <w:rsid w:val="00216E0A"/>
    <w:rsid w:val="00220857"/>
    <w:rsid w:val="0024590F"/>
    <w:rsid w:val="002479C6"/>
    <w:rsid w:val="00250797"/>
    <w:rsid w:val="00262991"/>
    <w:rsid w:val="00263985"/>
    <w:rsid w:val="002C03C7"/>
    <w:rsid w:val="002C1C8D"/>
    <w:rsid w:val="002C7BE4"/>
    <w:rsid w:val="002E31D7"/>
    <w:rsid w:val="002F0979"/>
    <w:rsid w:val="002F1345"/>
    <w:rsid w:val="002F2B5D"/>
    <w:rsid w:val="002F532F"/>
    <w:rsid w:val="003018C1"/>
    <w:rsid w:val="00320A7D"/>
    <w:rsid w:val="003221C8"/>
    <w:rsid w:val="003504C2"/>
    <w:rsid w:val="00354825"/>
    <w:rsid w:val="00370E60"/>
    <w:rsid w:val="00390723"/>
    <w:rsid w:val="003B59E0"/>
    <w:rsid w:val="003B76C9"/>
    <w:rsid w:val="003C607D"/>
    <w:rsid w:val="003C79A3"/>
    <w:rsid w:val="003E0D7D"/>
    <w:rsid w:val="003E307F"/>
    <w:rsid w:val="00405D4C"/>
    <w:rsid w:val="00416F08"/>
    <w:rsid w:val="004226F0"/>
    <w:rsid w:val="00424845"/>
    <w:rsid w:val="00426C2F"/>
    <w:rsid w:val="00431FE3"/>
    <w:rsid w:val="00434563"/>
    <w:rsid w:val="0043667C"/>
    <w:rsid w:val="004575BE"/>
    <w:rsid w:val="00481FC2"/>
    <w:rsid w:val="004922BB"/>
    <w:rsid w:val="004925F8"/>
    <w:rsid w:val="004A36D7"/>
    <w:rsid w:val="004A3C12"/>
    <w:rsid w:val="004A7334"/>
    <w:rsid w:val="004C5058"/>
    <w:rsid w:val="00500217"/>
    <w:rsid w:val="00520C79"/>
    <w:rsid w:val="00527191"/>
    <w:rsid w:val="005365F1"/>
    <w:rsid w:val="00542857"/>
    <w:rsid w:val="00551C33"/>
    <w:rsid w:val="00554FCA"/>
    <w:rsid w:val="0056487A"/>
    <w:rsid w:val="00565D96"/>
    <w:rsid w:val="005A174C"/>
    <w:rsid w:val="005A36AD"/>
    <w:rsid w:val="005A7F41"/>
    <w:rsid w:val="005B45B8"/>
    <w:rsid w:val="005C2F90"/>
    <w:rsid w:val="005C2FAE"/>
    <w:rsid w:val="00600865"/>
    <w:rsid w:val="0060512F"/>
    <w:rsid w:val="006352FB"/>
    <w:rsid w:val="006449E9"/>
    <w:rsid w:val="006508B0"/>
    <w:rsid w:val="006544EA"/>
    <w:rsid w:val="00657D54"/>
    <w:rsid w:val="00661D58"/>
    <w:rsid w:val="006708C2"/>
    <w:rsid w:val="00672FB7"/>
    <w:rsid w:val="00677C40"/>
    <w:rsid w:val="0069026A"/>
    <w:rsid w:val="00692C1C"/>
    <w:rsid w:val="0069421F"/>
    <w:rsid w:val="006A78B7"/>
    <w:rsid w:val="006B274D"/>
    <w:rsid w:val="006B7816"/>
    <w:rsid w:val="006C5EB0"/>
    <w:rsid w:val="006D26AA"/>
    <w:rsid w:val="006E4443"/>
    <w:rsid w:val="00711A42"/>
    <w:rsid w:val="007131AA"/>
    <w:rsid w:val="00720F65"/>
    <w:rsid w:val="0072291E"/>
    <w:rsid w:val="0072370D"/>
    <w:rsid w:val="0073451D"/>
    <w:rsid w:val="00744F70"/>
    <w:rsid w:val="00751E3D"/>
    <w:rsid w:val="007521EB"/>
    <w:rsid w:val="00757D1D"/>
    <w:rsid w:val="00771FCC"/>
    <w:rsid w:val="007756A2"/>
    <w:rsid w:val="00785361"/>
    <w:rsid w:val="007A0294"/>
    <w:rsid w:val="007B02F3"/>
    <w:rsid w:val="007C109F"/>
    <w:rsid w:val="007C28DF"/>
    <w:rsid w:val="007D606C"/>
    <w:rsid w:val="007E045F"/>
    <w:rsid w:val="00802376"/>
    <w:rsid w:val="008211D7"/>
    <w:rsid w:val="0082566B"/>
    <w:rsid w:val="00836047"/>
    <w:rsid w:val="008438C6"/>
    <w:rsid w:val="00847B2A"/>
    <w:rsid w:val="00864B78"/>
    <w:rsid w:val="008700DD"/>
    <w:rsid w:val="008823AE"/>
    <w:rsid w:val="00886AB3"/>
    <w:rsid w:val="00891783"/>
    <w:rsid w:val="008C4380"/>
    <w:rsid w:val="008E5740"/>
    <w:rsid w:val="008F0C79"/>
    <w:rsid w:val="008F32F9"/>
    <w:rsid w:val="008F65FE"/>
    <w:rsid w:val="0091327F"/>
    <w:rsid w:val="00913C9A"/>
    <w:rsid w:val="00921558"/>
    <w:rsid w:val="009305D1"/>
    <w:rsid w:val="00944B50"/>
    <w:rsid w:val="00947233"/>
    <w:rsid w:val="00950F42"/>
    <w:rsid w:val="00962FBF"/>
    <w:rsid w:val="009A3E5E"/>
    <w:rsid w:val="009A5BB5"/>
    <w:rsid w:val="009B039E"/>
    <w:rsid w:val="009B4592"/>
    <w:rsid w:val="009B496B"/>
    <w:rsid w:val="009B7423"/>
    <w:rsid w:val="009D0A7B"/>
    <w:rsid w:val="009F692E"/>
    <w:rsid w:val="00A04655"/>
    <w:rsid w:val="00A2723B"/>
    <w:rsid w:val="00A30C38"/>
    <w:rsid w:val="00A32EC0"/>
    <w:rsid w:val="00A35786"/>
    <w:rsid w:val="00A505D5"/>
    <w:rsid w:val="00A6155D"/>
    <w:rsid w:val="00A639D1"/>
    <w:rsid w:val="00A728BF"/>
    <w:rsid w:val="00A745A5"/>
    <w:rsid w:val="00A867DF"/>
    <w:rsid w:val="00AA20AD"/>
    <w:rsid w:val="00B02A67"/>
    <w:rsid w:val="00B13091"/>
    <w:rsid w:val="00B2495E"/>
    <w:rsid w:val="00B3184C"/>
    <w:rsid w:val="00B32A70"/>
    <w:rsid w:val="00B34A8C"/>
    <w:rsid w:val="00B35277"/>
    <w:rsid w:val="00B4227E"/>
    <w:rsid w:val="00B4511D"/>
    <w:rsid w:val="00B465CD"/>
    <w:rsid w:val="00B62FE3"/>
    <w:rsid w:val="00B847A5"/>
    <w:rsid w:val="00B858AE"/>
    <w:rsid w:val="00BA3ACD"/>
    <w:rsid w:val="00BA6F6F"/>
    <w:rsid w:val="00BB4E4F"/>
    <w:rsid w:val="00BD5B93"/>
    <w:rsid w:val="00BD78C5"/>
    <w:rsid w:val="00BF463D"/>
    <w:rsid w:val="00C1715C"/>
    <w:rsid w:val="00C34962"/>
    <w:rsid w:val="00C4184F"/>
    <w:rsid w:val="00C451C7"/>
    <w:rsid w:val="00C64E7E"/>
    <w:rsid w:val="00C66B02"/>
    <w:rsid w:val="00C749F9"/>
    <w:rsid w:val="00C8695F"/>
    <w:rsid w:val="00CA225C"/>
    <w:rsid w:val="00CB1420"/>
    <w:rsid w:val="00CC0150"/>
    <w:rsid w:val="00CC1E7F"/>
    <w:rsid w:val="00CC308D"/>
    <w:rsid w:val="00CC6B21"/>
    <w:rsid w:val="00CD7696"/>
    <w:rsid w:val="00CE14D9"/>
    <w:rsid w:val="00D0189D"/>
    <w:rsid w:val="00D129E3"/>
    <w:rsid w:val="00D174B6"/>
    <w:rsid w:val="00D212B8"/>
    <w:rsid w:val="00D21A4E"/>
    <w:rsid w:val="00D365FC"/>
    <w:rsid w:val="00D37BDB"/>
    <w:rsid w:val="00D52C4E"/>
    <w:rsid w:val="00D71BBE"/>
    <w:rsid w:val="00D8526B"/>
    <w:rsid w:val="00D918B8"/>
    <w:rsid w:val="00DB2FAC"/>
    <w:rsid w:val="00DB6061"/>
    <w:rsid w:val="00DD580C"/>
    <w:rsid w:val="00DF2377"/>
    <w:rsid w:val="00DF3A4C"/>
    <w:rsid w:val="00E02904"/>
    <w:rsid w:val="00E145A1"/>
    <w:rsid w:val="00E22C73"/>
    <w:rsid w:val="00E36DED"/>
    <w:rsid w:val="00E44C28"/>
    <w:rsid w:val="00E471B0"/>
    <w:rsid w:val="00E51FB5"/>
    <w:rsid w:val="00E578BA"/>
    <w:rsid w:val="00E63135"/>
    <w:rsid w:val="00E7291B"/>
    <w:rsid w:val="00E94393"/>
    <w:rsid w:val="00E96D5C"/>
    <w:rsid w:val="00EA67A3"/>
    <w:rsid w:val="00EB4960"/>
    <w:rsid w:val="00ED31A0"/>
    <w:rsid w:val="00ED33C4"/>
    <w:rsid w:val="00ED4C92"/>
    <w:rsid w:val="00EE4CD1"/>
    <w:rsid w:val="00F03D0D"/>
    <w:rsid w:val="00F057CE"/>
    <w:rsid w:val="00F05AE9"/>
    <w:rsid w:val="00F10134"/>
    <w:rsid w:val="00F501CF"/>
    <w:rsid w:val="00F603CC"/>
    <w:rsid w:val="00F665F1"/>
    <w:rsid w:val="00F67F1E"/>
    <w:rsid w:val="00F70506"/>
    <w:rsid w:val="00F81D54"/>
    <w:rsid w:val="00F82844"/>
    <w:rsid w:val="00F82B55"/>
    <w:rsid w:val="00F90683"/>
    <w:rsid w:val="00F907E0"/>
    <w:rsid w:val="00FB23F2"/>
    <w:rsid w:val="00FC41BE"/>
    <w:rsid w:val="00FD6F28"/>
    <w:rsid w:val="00FE1956"/>
    <w:rsid w:val="00FE6A97"/>
    <w:rsid w:val="00FF790B"/>
    <w:rsid w:val="539FCC0A"/>
    <w:rsid w:val="743B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84B8E69"/>
  <w15:chartTrackingRefBased/>
  <w15:docId w15:val="{DFB2AE68-A30F-4655-A192-3D8CEB58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A42"/>
    <w:rPr>
      <w:rFonts w:ascii="Arial" w:hAnsi="Arial"/>
    </w:rPr>
  </w:style>
  <w:style w:type="paragraph" w:styleId="Heading1">
    <w:name w:val="heading 1"/>
    <w:basedOn w:val="Normal"/>
    <w:link w:val="Heading1Char"/>
    <w:qFormat/>
    <w:rsid w:val="000A6DAD"/>
    <w:pPr>
      <w:keepNext/>
      <w:numPr>
        <w:numId w:val="2"/>
      </w:numPr>
      <w:spacing w:before="240" w:after="240" w:line="240" w:lineRule="auto"/>
      <w:jc w:val="both"/>
      <w:outlineLvl w:val="0"/>
    </w:pPr>
    <w:rPr>
      <w:rFonts w:ascii="Arial Bold" w:eastAsia="Times New Roman" w:hAnsi="Arial Bold" w:cs="Times New Roman"/>
      <w:b/>
      <w:bCs/>
      <w:caps/>
      <w:kern w:val="32"/>
    </w:rPr>
  </w:style>
  <w:style w:type="paragraph" w:styleId="Heading2">
    <w:name w:val="heading 2"/>
    <w:basedOn w:val="Normal"/>
    <w:link w:val="Heading2Char"/>
    <w:unhideWhenUsed/>
    <w:qFormat/>
    <w:rsid w:val="000A6DAD"/>
    <w:pPr>
      <w:numPr>
        <w:ilvl w:val="1"/>
        <w:numId w:val="2"/>
      </w:numPr>
      <w:spacing w:before="120" w:after="120" w:line="240" w:lineRule="auto"/>
      <w:jc w:val="both"/>
      <w:outlineLvl w:val="1"/>
    </w:pPr>
    <w:rPr>
      <w:rFonts w:eastAsia="Times New Roman" w:cs="Arial"/>
      <w:bCs/>
      <w:iCs/>
    </w:rPr>
  </w:style>
  <w:style w:type="paragraph" w:styleId="Heading3">
    <w:name w:val="heading 3"/>
    <w:basedOn w:val="Normal"/>
    <w:link w:val="Heading3Char"/>
    <w:unhideWhenUsed/>
    <w:qFormat/>
    <w:rsid w:val="000A6DAD"/>
    <w:pPr>
      <w:keepLines/>
      <w:widowControl w:val="0"/>
      <w:numPr>
        <w:ilvl w:val="2"/>
        <w:numId w:val="2"/>
      </w:numPr>
      <w:spacing w:before="120" w:after="120" w:line="240" w:lineRule="auto"/>
      <w:jc w:val="both"/>
      <w:outlineLvl w:val="2"/>
    </w:pPr>
    <w:rPr>
      <w:rFonts w:eastAsia="Times New Roman" w:cs="Arial"/>
      <w:bCs/>
      <w:szCs w:val="26"/>
    </w:rPr>
  </w:style>
  <w:style w:type="paragraph" w:styleId="Heading4">
    <w:name w:val="heading 4"/>
    <w:basedOn w:val="Normal"/>
    <w:link w:val="Heading4Char"/>
    <w:unhideWhenUsed/>
    <w:qFormat/>
    <w:rsid w:val="000A6DAD"/>
    <w:pPr>
      <w:keepLines/>
      <w:numPr>
        <w:ilvl w:val="3"/>
        <w:numId w:val="2"/>
      </w:numPr>
      <w:spacing w:before="120" w:after="120" w:line="240" w:lineRule="auto"/>
      <w:jc w:val="both"/>
      <w:outlineLvl w:val="3"/>
    </w:pPr>
    <w:rPr>
      <w:rFonts w:eastAsia="Times New Roman" w:cs="Arial"/>
      <w:bCs/>
      <w:szCs w:val="28"/>
    </w:rPr>
  </w:style>
  <w:style w:type="paragraph" w:styleId="Heading5">
    <w:name w:val="heading 5"/>
    <w:basedOn w:val="Heading4"/>
    <w:link w:val="Heading5Char"/>
    <w:semiHidden/>
    <w:unhideWhenUsed/>
    <w:qFormat/>
    <w:rsid w:val="000A6DAD"/>
    <w:pPr>
      <w:outlineLvl w:val="4"/>
    </w:pPr>
    <w:rPr>
      <w14:scene3d>
        <w14:camera w14:prst="orthographicFront"/>
        <w14:lightRig w14:rig="threePt" w14:dir="t">
          <w14:rot w14:lat="0" w14:lon="0" w14:rev="0"/>
        </w14:lightRig>
      </w14:scene3d>
    </w:rPr>
  </w:style>
  <w:style w:type="paragraph" w:styleId="Heading6">
    <w:name w:val="heading 6"/>
    <w:basedOn w:val="Normal"/>
    <w:next w:val="Normal"/>
    <w:link w:val="Heading6Char"/>
    <w:semiHidden/>
    <w:unhideWhenUsed/>
    <w:qFormat/>
    <w:rsid w:val="000A6DAD"/>
    <w:pPr>
      <w:tabs>
        <w:tab w:val="num" w:pos="3600"/>
      </w:tabs>
      <w:spacing w:after="0" w:line="240" w:lineRule="auto"/>
      <w:ind w:left="3600" w:hanging="720"/>
      <w:outlineLvl w:val="5"/>
    </w:pPr>
    <w:rPr>
      <w:rFonts w:eastAsia="Times New Roman" w:cs="Arial"/>
      <w:bCs/>
    </w:rPr>
  </w:style>
  <w:style w:type="paragraph" w:styleId="Heading7">
    <w:name w:val="heading 7"/>
    <w:basedOn w:val="Normal"/>
    <w:next w:val="Normal"/>
    <w:link w:val="Heading7Char"/>
    <w:semiHidden/>
    <w:unhideWhenUsed/>
    <w:qFormat/>
    <w:rsid w:val="000A6DAD"/>
    <w:pPr>
      <w:tabs>
        <w:tab w:val="num" w:pos="4320"/>
      </w:tabs>
      <w:spacing w:after="0" w:line="240" w:lineRule="auto"/>
      <w:ind w:left="4320" w:hanging="720"/>
      <w:outlineLvl w:val="6"/>
    </w:pPr>
    <w:rPr>
      <w:rFonts w:eastAsia="Times New Roman" w:cs="Arial"/>
    </w:rPr>
  </w:style>
  <w:style w:type="paragraph" w:styleId="Heading8">
    <w:name w:val="heading 8"/>
    <w:basedOn w:val="Normal"/>
    <w:next w:val="Normal"/>
    <w:link w:val="Heading8Char"/>
    <w:semiHidden/>
    <w:unhideWhenUsed/>
    <w:qFormat/>
    <w:rsid w:val="000A6DAD"/>
    <w:pPr>
      <w:tabs>
        <w:tab w:val="num" w:pos="2160"/>
      </w:tabs>
      <w:spacing w:before="240" w:after="60" w:line="240" w:lineRule="auto"/>
      <w:ind w:left="2160" w:hanging="1440"/>
      <w:outlineLvl w:val="7"/>
    </w:pPr>
    <w:rPr>
      <w:rFonts w:eastAsia="Times New Roman" w:cs="Arial"/>
      <w:i/>
      <w:iCs/>
    </w:rPr>
  </w:style>
  <w:style w:type="paragraph" w:styleId="Heading9">
    <w:name w:val="heading 9"/>
    <w:basedOn w:val="Normal"/>
    <w:next w:val="Normal"/>
    <w:link w:val="Heading9Char"/>
    <w:semiHidden/>
    <w:unhideWhenUsed/>
    <w:qFormat/>
    <w:rsid w:val="000A6DAD"/>
    <w:pPr>
      <w:tabs>
        <w:tab w:val="num" w:pos="2304"/>
      </w:tabs>
      <w:spacing w:before="240" w:after="60" w:line="240" w:lineRule="auto"/>
      <w:ind w:left="2304" w:hanging="1584"/>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A6DAD"/>
    <w:rPr>
      <w:rFonts w:ascii="Arial Bold" w:eastAsia="Times New Roman" w:hAnsi="Arial Bold" w:cs="Times New Roman"/>
      <w:b/>
      <w:bCs/>
      <w:caps/>
      <w:kern w:val="32"/>
    </w:rPr>
  </w:style>
  <w:style w:type="character" w:customStyle="1" w:styleId="Heading2Char">
    <w:name w:val="Heading 2 Char"/>
    <w:basedOn w:val="DefaultParagraphFont"/>
    <w:link w:val="Heading2"/>
    <w:uiPriority w:val="1"/>
    <w:rsid w:val="000A6DAD"/>
    <w:rPr>
      <w:rFonts w:ascii="Arial" w:eastAsia="Times New Roman" w:hAnsi="Arial" w:cs="Arial"/>
      <w:bCs/>
      <w:iCs/>
    </w:rPr>
  </w:style>
  <w:style w:type="character" w:customStyle="1" w:styleId="Heading3Char">
    <w:name w:val="Heading 3 Char"/>
    <w:basedOn w:val="DefaultParagraphFont"/>
    <w:link w:val="Heading3"/>
    <w:uiPriority w:val="1"/>
    <w:rsid w:val="000A6DAD"/>
    <w:rPr>
      <w:rFonts w:ascii="Arial" w:eastAsia="Times New Roman" w:hAnsi="Arial" w:cs="Arial"/>
      <w:bCs/>
      <w:szCs w:val="26"/>
    </w:rPr>
  </w:style>
  <w:style w:type="character" w:customStyle="1" w:styleId="Heading4Char">
    <w:name w:val="Heading 4 Char"/>
    <w:basedOn w:val="DefaultParagraphFont"/>
    <w:link w:val="Heading4"/>
    <w:rsid w:val="000A6DAD"/>
    <w:rPr>
      <w:rFonts w:ascii="Arial" w:eastAsia="Times New Roman" w:hAnsi="Arial" w:cs="Arial"/>
      <w:bCs/>
      <w:szCs w:val="28"/>
    </w:rPr>
  </w:style>
  <w:style w:type="character" w:customStyle="1" w:styleId="Heading5Char">
    <w:name w:val="Heading 5 Char"/>
    <w:basedOn w:val="DefaultParagraphFont"/>
    <w:link w:val="Heading5"/>
    <w:semiHidden/>
    <w:rsid w:val="000A6DAD"/>
    <w:rPr>
      <w:rFonts w:ascii="Arial" w:eastAsia="Times New Roman" w:hAnsi="Arial" w:cs="Arial"/>
      <w:bCs/>
      <w:szCs w:val="28"/>
      <w14:scene3d>
        <w14:camera w14:prst="orthographicFront"/>
        <w14:lightRig w14:rig="threePt" w14:dir="t">
          <w14:rot w14:lat="0" w14:lon="0" w14:rev="0"/>
        </w14:lightRig>
      </w14:scene3d>
    </w:rPr>
  </w:style>
  <w:style w:type="character" w:customStyle="1" w:styleId="Heading6Char">
    <w:name w:val="Heading 6 Char"/>
    <w:basedOn w:val="DefaultParagraphFont"/>
    <w:link w:val="Heading6"/>
    <w:semiHidden/>
    <w:rsid w:val="000A6DAD"/>
    <w:rPr>
      <w:rFonts w:ascii="Arial" w:eastAsia="Times New Roman" w:hAnsi="Arial" w:cs="Arial"/>
      <w:bCs/>
    </w:rPr>
  </w:style>
  <w:style w:type="character" w:customStyle="1" w:styleId="Heading7Char">
    <w:name w:val="Heading 7 Char"/>
    <w:basedOn w:val="DefaultParagraphFont"/>
    <w:link w:val="Heading7"/>
    <w:semiHidden/>
    <w:rsid w:val="000A6DAD"/>
    <w:rPr>
      <w:rFonts w:ascii="Arial" w:eastAsia="Times New Roman" w:hAnsi="Arial" w:cs="Arial"/>
    </w:rPr>
  </w:style>
  <w:style w:type="character" w:customStyle="1" w:styleId="Heading8Char">
    <w:name w:val="Heading 8 Char"/>
    <w:basedOn w:val="DefaultParagraphFont"/>
    <w:link w:val="Heading8"/>
    <w:semiHidden/>
    <w:rsid w:val="000A6DAD"/>
    <w:rPr>
      <w:rFonts w:ascii="Arial" w:eastAsia="Times New Roman" w:hAnsi="Arial" w:cs="Arial"/>
      <w:i/>
      <w:iCs/>
    </w:rPr>
  </w:style>
  <w:style w:type="character" w:customStyle="1" w:styleId="Heading9Char">
    <w:name w:val="Heading 9 Char"/>
    <w:basedOn w:val="DefaultParagraphFont"/>
    <w:link w:val="Heading9"/>
    <w:semiHidden/>
    <w:rsid w:val="000A6DAD"/>
    <w:rPr>
      <w:rFonts w:ascii="Arial" w:eastAsia="Times New Roman" w:hAnsi="Arial" w:cs="Arial"/>
    </w:rPr>
  </w:style>
  <w:style w:type="paragraph" w:styleId="Header">
    <w:name w:val="header"/>
    <w:basedOn w:val="Normal"/>
    <w:link w:val="HeaderChar"/>
    <w:unhideWhenUsed/>
    <w:rsid w:val="002479C6"/>
    <w:pPr>
      <w:tabs>
        <w:tab w:val="center" w:pos="4680"/>
        <w:tab w:val="right" w:pos="9360"/>
      </w:tabs>
      <w:spacing w:after="0" w:line="240" w:lineRule="auto"/>
    </w:pPr>
  </w:style>
  <w:style w:type="character" w:customStyle="1" w:styleId="HeaderChar">
    <w:name w:val="Header Char"/>
    <w:basedOn w:val="DefaultParagraphFont"/>
    <w:link w:val="Header"/>
    <w:rsid w:val="002479C6"/>
  </w:style>
  <w:style w:type="paragraph" w:styleId="Footer">
    <w:name w:val="footer"/>
    <w:basedOn w:val="Normal"/>
    <w:link w:val="FooterChar"/>
    <w:unhideWhenUsed/>
    <w:rsid w:val="002479C6"/>
    <w:pPr>
      <w:tabs>
        <w:tab w:val="center" w:pos="4680"/>
        <w:tab w:val="right" w:pos="9360"/>
      </w:tabs>
      <w:spacing w:after="0" w:line="240" w:lineRule="auto"/>
    </w:pPr>
  </w:style>
  <w:style w:type="character" w:customStyle="1" w:styleId="FooterChar">
    <w:name w:val="Footer Char"/>
    <w:basedOn w:val="DefaultParagraphFont"/>
    <w:link w:val="Footer"/>
    <w:rsid w:val="002479C6"/>
  </w:style>
  <w:style w:type="paragraph" w:styleId="BalloonText">
    <w:name w:val="Balloon Text"/>
    <w:basedOn w:val="Normal"/>
    <w:link w:val="BalloonTextChar"/>
    <w:semiHidden/>
    <w:unhideWhenUsed/>
    <w:rsid w:val="002F0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F0979"/>
    <w:rPr>
      <w:rFonts w:ascii="Segoe UI" w:hAnsi="Segoe UI" w:cs="Segoe UI"/>
      <w:sz w:val="18"/>
      <w:szCs w:val="18"/>
    </w:rPr>
  </w:style>
  <w:style w:type="character" w:styleId="Hyperlink">
    <w:name w:val="Hyperlink"/>
    <w:basedOn w:val="DefaultParagraphFont"/>
    <w:uiPriority w:val="99"/>
    <w:unhideWhenUsed/>
    <w:rsid w:val="002F0979"/>
    <w:rPr>
      <w:color w:val="0563C1" w:themeColor="hyperlink"/>
      <w:u w:val="single"/>
    </w:rPr>
  </w:style>
  <w:style w:type="character" w:styleId="UnresolvedMention">
    <w:name w:val="Unresolved Mention"/>
    <w:basedOn w:val="DefaultParagraphFont"/>
    <w:uiPriority w:val="99"/>
    <w:semiHidden/>
    <w:unhideWhenUsed/>
    <w:rsid w:val="002F0979"/>
    <w:rPr>
      <w:color w:val="605E5C"/>
      <w:shd w:val="clear" w:color="auto" w:fill="E1DFDD"/>
    </w:rPr>
  </w:style>
  <w:style w:type="character" w:styleId="PlaceholderText">
    <w:name w:val="Placeholder Text"/>
    <w:basedOn w:val="DefaultParagraphFont"/>
    <w:uiPriority w:val="99"/>
    <w:semiHidden/>
    <w:rsid w:val="006C5EB0"/>
    <w:rPr>
      <w:color w:val="808080"/>
    </w:rPr>
  </w:style>
  <w:style w:type="table" w:styleId="TableGrid">
    <w:name w:val="Table Grid"/>
    <w:basedOn w:val="TableNormal"/>
    <w:uiPriority w:val="59"/>
    <w:rsid w:val="00802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A6DAD"/>
    <w:rPr>
      <w:color w:val="954F72" w:themeColor="followedHyperlink"/>
      <w:u w:val="single"/>
    </w:rPr>
  </w:style>
  <w:style w:type="paragraph" w:customStyle="1" w:styleId="msonormal0">
    <w:name w:val="msonormal"/>
    <w:basedOn w:val="Normal"/>
    <w:rsid w:val="000A6DAD"/>
    <w:pPr>
      <w:spacing w:before="100" w:beforeAutospacing="1" w:after="100" w:afterAutospacing="1" w:line="240" w:lineRule="auto"/>
    </w:pPr>
    <w:rPr>
      <w:rFonts w:ascii="Times New Roman" w:eastAsia="Times New Roman" w:hAnsi="Times New Roman" w:cs="Times New Roman"/>
      <w:sz w:val="24"/>
      <w:szCs w:val="24"/>
    </w:rPr>
  </w:style>
  <w:style w:type="paragraph" w:styleId="Index3">
    <w:name w:val="index 3"/>
    <w:basedOn w:val="Normal"/>
    <w:next w:val="Normal"/>
    <w:autoRedefine/>
    <w:semiHidden/>
    <w:unhideWhenUsed/>
    <w:rsid w:val="000A6DAD"/>
    <w:pPr>
      <w:spacing w:after="0" w:line="240" w:lineRule="auto"/>
      <w:ind w:left="720" w:hanging="240"/>
    </w:pPr>
    <w:rPr>
      <w:rFonts w:eastAsia="Times New Roman" w:cstheme="minorHAnsi"/>
      <w:sz w:val="24"/>
      <w:szCs w:val="24"/>
    </w:rPr>
  </w:style>
  <w:style w:type="paragraph" w:styleId="TOC1">
    <w:name w:val="toc 1"/>
    <w:basedOn w:val="Normal"/>
    <w:next w:val="Normal"/>
    <w:autoRedefine/>
    <w:uiPriority w:val="39"/>
    <w:unhideWhenUsed/>
    <w:qFormat/>
    <w:rsid w:val="00500217"/>
    <w:pPr>
      <w:tabs>
        <w:tab w:val="right" w:leader="dot" w:pos="10710"/>
      </w:tabs>
      <w:spacing w:before="120" w:after="0" w:line="240" w:lineRule="auto"/>
      <w:ind w:left="810" w:hanging="720"/>
    </w:pPr>
    <w:rPr>
      <w:rFonts w:eastAsia="Times New Roman" w:cs="Arial"/>
      <w:b/>
      <w:caps/>
    </w:rPr>
  </w:style>
  <w:style w:type="paragraph" w:styleId="TOC2">
    <w:name w:val="toc 2"/>
    <w:basedOn w:val="Normal"/>
    <w:next w:val="Normal"/>
    <w:autoRedefine/>
    <w:uiPriority w:val="39"/>
    <w:unhideWhenUsed/>
    <w:qFormat/>
    <w:rsid w:val="000A6DAD"/>
    <w:pPr>
      <w:tabs>
        <w:tab w:val="right" w:leader="dot" w:pos="9360"/>
      </w:tabs>
      <w:spacing w:after="0" w:line="240" w:lineRule="auto"/>
      <w:ind w:left="720"/>
    </w:pPr>
    <w:rPr>
      <w:rFonts w:eastAsia="Times New Roman" w:cs="Arial"/>
    </w:rPr>
  </w:style>
  <w:style w:type="paragraph" w:styleId="TOC3">
    <w:name w:val="toc 3"/>
    <w:basedOn w:val="Normal"/>
    <w:next w:val="Normal"/>
    <w:autoRedefine/>
    <w:uiPriority w:val="39"/>
    <w:unhideWhenUsed/>
    <w:qFormat/>
    <w:rsid w:val="000A6DAD"/>
    <w:pPr>
      <w:spacing w:after="0" w:line="240" w:lineRule="auto"/>
      <w:ind w:left="480"/>
    </w:pPr>
    <w:rPr>
      <w:rFonts w:eastAsia="Times New Roman" w:cs="Arial"/>
    </w:rPr>
  </w:style>
  <w:style w:type="paragraph" w:styleId="TOC4">
    <w:name w:val="toc 4"/>
    <w:basedOn w:val="Normal"/>
    <w:autoRedefine/>
    <w:uiPriority w:val="39"/>
    <w:unhideWhenUsed/>
    <w:qFormat/>
    <w:rsid w:val="000A6DAD"/>
    <w:pPr>
      <w:widowControl w:val="0"/>
      <w:spacing w:before="60" w:after="0" w:line="240" w:lineRule="auto"/>
      <w:ind w:left="1239" w:hanging="884"/>
    </w:pPr>
    <w:rPr>
      <w:rFonts w:ascii="Arial Narrow" w:eastAsia="Arial Narrow" w:hAnsi="Arial Narrow"/>
      <w:sz w:val="24"/>
      <w:szCs w:val="24"/>
    </w:rPr>
  </w:style>
  <w:style w:type="paragraph" w:styleId="FootnoteText">
    <w:name w:val="footnote text"/>
    <w:basedOn w:val="Normal"/>
    <w:link w:val="FootnoteTextChar"/>
    <w:semiHidden/>
    <w:unhideWhenUsed/>
    <w:rsid w:val="000A6DAD"/>
    <w:pPr>
      <w:spacing w:after="0" w:line="240" w:lineRule="auto"/>
      <w:ind w:left="135" w:hanging="135"/>
    </w:pPr>
    <w:rPr>
      <w:rFonts w:ascii="Arial Narrow" w:eastAsia="Times New Roman" w:hAnsi="Arial Narrow" w:cs="Times New Roman"/>
      <w:sz w:val="20"/>
      <w:szCs w:val="20"/>
    </w:rPr>
  </w:style>
  <w:style w:type="character" w:customStyle="1" w:styleId="FootnoteTextChar">
    <w:name w:val="Footnote Text Char"/>
    <w:basedOn w:val="DefaultParagraphFont"/>
    <w:link w:val="FootnoteText"/>
    <w:semiHidden/>
    <w:rsid w:val="000A6DAD"/>
    <w:rPr>
      <w:rFonts w:ascii="Arial Narrow" w:eastAsia="Times New Roman" w:hAnsi="Arial Narrow" w:cs="Times New Roman"/>
      <w:sz w:val="20"/>
      <w:szCs w:val="20"/>
    </w:rPr>
  </w:style>
  <w:style w:type="paragraph" w:styleId="CommentText">
    <w:name w:val="annotation text"/>
    <w:basedOn w:val="Normal"/>
    <w:link w:val="CommentTextChar"/>
    <w:semiHidden/>
    <w:unhideWhenUsed/>
    <w:rsid w:val="000A6DAD"/>
    <w:pPr>
      <w:spacing w:after="0" w:line="240" w:lineRule="auto"/>
    </w:pPr>
    <w:rPr>
      <w:rFonts w:eastAsia="Times New Roman" w:cs="Arial"/>
      <w:sz w:val="20"/>
      <w:szCs w:val="20"/>
    </w:rPr>
  </w:style>
  <w:style w:type="character" w:customStyle="1" w:styleId="CommentTextChar">
    <w:name w:val="Comment Text Char"/>
    <w:basedOn w:val="DefaultParagraphFont"/>
    <w:link w:val="CommentText"/>
    <w:semiHidden/>
    <w:rsid w:val="000A6DAD"/>
    <w:rPr>
      <w:rFonts w:ascii="Arial" w:eastAsia="Times New Roman" w:hAnsi="Arial" w:cs="Arial"/>
      <w:sz w:val="20"/>
      <w:szCs w:val="20"/>
    </w:rPr>
  </w:style>
  <w:style w:type="paragraph" w:styleId="Caption">
    <w:name w:val="caption"/>
    <w:basedOn w:val="Normal"/>
    <w:next w:val="Normal"/>
    <w:semiHidden/>
    <w:unhideWhenUsed/>
    <w:qFormat/>
    <w:rsid w:val="000A6DAD"/>
    <w:pPr>
      <w:spacing w:after="200" w:line="240" w:lineRule="auto"/>
    </w:pPr>
    <w:rPr>
      <w:rFonts w:eastAsia="Times New Roman" w:cstheme="minorHAnsi"/>
      <w:i/>
      <w:iCs/>
      <w:color w:val="425563" w:themeColor="text2"/>
      <w:sz w:val="18"/>
      <w:szCs w:val="18"/>
    </w:rPr>
  </w:style>
  <w:style w:type="paragraph" w:styleId="List">
    <w:name w:val="List"/>
    <w:basedOn w:val="Normal"/>
    <w:semiHidden/>
    <w:unhideWhenUsed/>
    <w:rsid w:val="000A6DAD"/>
    <w:pPr>
      <w:keepLines/>
      <w:tabs>
        <w:tab w:val="num" w:pos="1080"/>
      </w:tabs>
      <w:spacing w:before="60" w:after="60" w:line="240" w:lineRule="auto"/>
      <w:ind w:left="1080" w:hanging="144"/>
    </w:pPr>
    <w:rPr>
      <w:rFonts w:eastAsia="Times New Roman" w:cs="Times New Roman"/>
      <w:szCs w:val="20"/>
    </w:rPr>
  </w:style>
  <w:style w:type="paragraph" w:styleId="List2">
    <w:name w:val="List 2"/>
    <w:basedOn w:val="Normal"/>
    <w:semiHidden/>
    <w:unhideWhenUsed/>
    <w:rsid w:val="000A6DAD"/>
    <w:pPr>
      <w:tabs>
        <w:tab w:val="num" w:pos="1368"/>
      </w:tabs>
      <w:spacing w:after="0" w:line="240" w:lineRule="auto"/>
      <w:ind w:left="1368" w:hanging="288"/>
    </w:pPr>
    <w:rPr>
      <w:rFonts w:eastAsia="Times New Roman" w:cs="Times New Roman"/>
      <w:szCs w:val="20"/>
    </w:rPr>
  </w:style>
  <w:style w:type="paragraph" w:styleId="Title">
    <w:name w:val="Title"/>
    <w:basedOn w:val="Normal"/>
    <w:link w:val="TitleChar"/>
    <w:qFormat/>
    <w:rsid w:val="000A6DAD"/>
    <w:pPr>
      <w:spacing w:after="0" w:line="240" w:lineRule="auto"/>
      <w:jc w:val="center"/>
    </w:pPr>
    <w:rPr>
      <w:rFonts w:eastAsia="Times New Roman" w:cs="Arial"/>
      <w:b/>
      <w:sz w:val="24"/>
    </w:rPr>
  </w:style>
  <w:style w:type="character" w:customStyle="1" w:styleId="TitleChar">
    <w:name w:val="Title Char"/>
    <w:basedOn w:val="DefaultParagraphFont"/>
    <w:link w:val="Title"/>
    <w:rsid w:val="000A6DAD"/>
    <w:rPr>
      <w:rFonts w:ascii="Arial" w:eastAsia="Times New Roman" w:hAnsi="Arial" w:cs="Arial"/>
      <w:b/>
      <w:sz w:val="24"/>
    </w:rPr>
  </w:style>
  <w:style w:type="paragraph" w:styleId="BodyText">
    <w:name w:val="Body Text"/>
    <w:basedOn w:val="Normal"/>
    <w:link w:val="BodyTextChar"/>
    <w:uiPriority w:val="1"/>
    <w:semiHidden/>
    <w:unhideWhenUsed/>
    <w:qFormat/>
    <w:rsid w:val="000A6DAD"/>
    <w:pPr>
      <w:keepLines/>
      <w:spacing w:before="120" w:after="60" w:line="240" w:lineRule="auto"/>
    </w:pPr>
    <w:rPr>
      <w:rFonts w:eastAsia="Times New Roman" w:cs="Times New Roman"/>
      <w:lang w:val="x-none" w:eastAsia="x-none"/>
    </w:rPr>
  </w:style>
  <w:style w:type="character" w:customStyle="1" w:styleId="BodyTextChar">
    <w:name w:val="Body Text Char"/>
    <w:basedOn w:val="DefaultParagraphFont"/>
    <w:link w:val="BodyText"/>
    <w:uiPriority w:val="1"/>
    <w:semiHidden/>
    <w:rsid w:val="000A6DAD"/>
    <w:rPr>
      <w:rFonts w:ascii="Arial" w:eastAsia="Times New Roman" w:hAnsi="Arial" w:cs="Times New Roman"/>
      <w:lang w:val="x-none" w:eastAsia="x-none"/>
    </w:rPr>
  </w:style>
  <w:style w:type="paragraph" w:styleId="NoteHeading">
    <w:name w:val="Note Heading"/>
    <w:basedOn w:val="Normal"/>
    <w:next w:val="Normal"/>
    <w:link w:val="NoteHeadingChar"/>
    <w:semiHidden/>
    <w:unhideWhenUsed/>
    <w:rsid w:val="000A6DAD"/>
    <w:pPr>
      <w:spacing w:after="0" w:line="240" w:lineRule="auto"/>
    </w:pPr>
    <w:rPr>
      <w:rFonts w:eastAsia="Times New Roman" w:cstheme="minorHAnsi"/>
      <w:sz w:val="24"/>
      <w:szCs w:val="24"/>
    </w:rPr>
  </w:style>
  <w:style w:type="character" w:customStyle="1" w:styleId="NoteHeadingChar">
    <w:name w:val="Note Heading Char"/>
    <w:basedOn w:val="DefaultParagraphFont"/>
    <w:link w:val="NoteHeading"/>
    <w:semiHidden/>
    <w:rsid w:val="000A6DAD"/>
    <w:rPr>
      <w:rFonts w:ascii="Arial" w:eastAsia="Times New Roman" w:hAnsi="Arial" w:cstheme="minorHAnsi"/>
      <w:sz w:val="24"/>
      <w:szCs w:val="24"/>
    </w:rPr>
  </w:style>
  <w:style w:type="paragraph" w:styleId="BodyText2">
    <w:name w:val="Body Text 2"/>
    <w:basedOn w:val="Normal"/>
    <w:link w:val="BodyText2Char"/>
    <w:semiHidden/>
    <w:unhideWhenUsed/>
    <w:rsid w:val="000A6DAD"/>
    <w:pPr>
      <w:keepLines/>
      <w:spacing w:before="120" w:after="120" w:line="240" w:lineRule="auto"/>
      <w:ind w:left="1440"/>
      <w:jc w:val="both"/>
    </w:pPr>
    <w:rPr>
      <w:rFonts w:eastAsia="Times New Roman" w:cs="Arial"/>
    </w:rPr>
  </w:style>
  <w:style w:type="character" w:customStyle="1" w:styleId="BodyText2Char">
    <w:name w:val="Body Text 2 Char"/>
    <w:basedOn w:val="DefaultParagraphFont"/>
    <w:link w:val="BodyText2"/>
    <w:semiHidden/>
    <w:rsid w:val="000A6DAD"/>
    <w:rPr>
      <w:rFonts w:ascii="Arial" w:eastAsia="Times New Roman" w:hAnsi="Arial" w:cs="Arial"/>
    </w:rPr>
  </w:style>
  <w:style w:type="paragraph" w:styleId="BodyText3">
    <w:name w:val="Body Text 3"/>
    <w:basedOn w:val="Normal"/>
    <w:link w:val="BodyText3Char"/>
    <w:semiHidden/>
    <w:unhideWhenUsed/>
    <w:rsid w:val="000A6DAD"/>
    <w:pPr>
      <w:keepLines/>
      <w:spacing w:before="120" w:after="120" w:line="240" w:lineRule="auto"/>
      <w:ind w:left="2160"/>
      <w:jc w:val="both"/>
    </w:pPr>
    <w:rPr>
      <w:rFonts w:eastAsia="Times New Roman" w:cs="Arial"/>
      <w:color w:val="000000"/>
      <w:szCs w:val="16"/>
    </w:rPr>
  </w:style>
  <w:style w:type="character" w:customStyle="1" w:styleId="BodyText3Char">
    <w:name w:val="Body Text 3 Char"/>
    <w:basedOn w:val="DefaultParagraphFont"/>
    <w:link w:val="BodyText3"/>
    <w:semiHidden/>
    <w:rsid w:val="000A6DAD"/>
    <w:rPr>
      <w:rFonts w:ascii="Arial" w:eastAsia="Times New Roman" w:hAnsi="Arial" w:cs="Arial"/>
      <w:color w:val="000000"/>
      <w:szCs w:val="16"/>
    </w:rPr>
  </w:style>
  <w:style w:type="paragraph" w:styleId="CommentSubject">
    <w:name w:val="annotation subject"/>
    <w:basedOn w:val="CommentText"/>
    <w:next w:val="CommentText"/>
    <w:link w:val="CommentSubjectChar"/>
    <w:semiHidden/>
    <w:unhideWhenUsed/>
    <w:rsid w:val="000A6DAD"/>
    <w:rPr>
      <w:b/>
      <w:bCs/>
    </w:rPr>
  </w:style>
  <w:style w:type="character" w:customStyle="1" w:styleId="CommentSubjectChar">
    <w:name w:val="Comment Subject Char"/>
    <w:basedOn w:val="CommentTextChar"/>
    <w:link w:val="CommentSubject"/>
    <w:semiHidden/>
    <w:rsid w:val="000A6DAD"/>
    <w:rPr>
      <w:rFonts w:ascii="Arial" w:eastAsia="Times New Roman" w:hAnsi="Arial" w:cs="Arial"/>
      <w:b/>
      <w:bCs/>
      <w:sz w:val="20"/>
      <w:szCs w:val="20"/>
    </w:rPr>
  </w:style>
  <w:style w:type="paragraph" w:styleId="Revision">
    <w:name w:val="Revision"/>
    <w:uiPriority w:val="99"/>
    <w:semiHidden/>
    <w:rsid w:val="000A6DAD"/>
    <w:pPr>
      <w:spacing w:after="0" w:line="240" w:lineRule="auto"/>
    </w:pPr>
    <w:rPr>
      <w:rFonts w:ascii="Arial" w:eastAsia="Times New Roman" w:hAnsi="Arial" w:cstheme="minorHAnsi"/>
      <w:sz w:val="24"/>
      <w:szCs w:val="24"/>
    </w:rPr>
  </w:style>
  <w:style w:type="paragraph" w:styleId="ListParagraph">
    <w:name w:val="List Paragraph"/>
    <w:basedOn w:val="Normal"/>
    <w:link w:val="ListParagraphChar"/>
    <w:qFormat/>
    <w:rsid w:val="000A6DAD"/>
    <w:pPr>
      <w:spacing w:after="200" w:line="276" w:lineRule="auto"/>
      <w:ind w:left="720"/>
      <w:contextualSpacing/>
    </w:pPr>
  </w:style>
  <w:style w:type="character" w:customStyle="1" w:styleId="Paragraph3Char">
    <w:name w:val="Paragraph 3 Char"/>
    <w:basedOn w:val="DefaultParagraphFont"/>
    <w:link w:val="Paragraph3"/>
    <w:locked/>
    <w:rsid w:val="000A6DAD"/>
    <w:rPr>
      <w:color w:val="000000"/>
      <w:szCs w:val="20"/>
    </w:rPr>
  </w:style>
  <w:style w:type="paragraph" w:customStyle="1" w:styleId="Paragraph3">
    <w:name w:val="Paragraph 3"/>
    <w:basedOn w:val="Normal"/>
    <w:link w:val="Paragraph3Char"/>
    <w:rsid w:val="000A6DAD"/>
    <w:pPr>
      <w:numPr>
        <w:ilvl w:val="2"/>
        <w:numId w:val="3"/>
      </w:numPr>
      <w:tabs>
        <w:tab w:val="left" w:pos="-1440"/>
        <w:tab w:val="left" w:pos="-720"/>
        <w:tab w:val="left" w:pos="1440"/>
        <w:tab w:val="left" w:pos="2340"/>
        <w:tab w:val="left" w:pos="3420"/>
        <w:tab w:val="left" w:pos="4680"/>
        <w:tab w:val="left" w:pos="9360"/>
      </w:tabs>
      <w:spacing w:before="60" w:after="120" w:line="240" w:lineRule="auto"/>
      <w:jc w:val="both"/>
    </w:pPr>
    <w:rPr>
      <w:color w:val="000000"/>
      <w:szCs w:val="20"/>
    </w:rPr>
  </w:style>
  <w:style w:type="paragraph" w:customStyle="1" w:styleId="Paragraph4">
    <w:name w:val="Paragraph 4"/>
    <w:basedOn w:val="Normal"/>
    <w:rsid w:val="000A6DAD"/>
    <w:pPr>
      <w:numPr>
        <w:ilvl w:val="3"/>
        <w:numId w:val="3"/>
      </w:numPr>
      <w:tabs>
        <w:tab w:val="left" w:pos="-1440"/>
        <w:tab w:val="left" w:pos="-720"/>
        <w:tab w:val="left" w:pos="1440"/>
        <w:tab w:val="left" w:pos="2340"/>
        <w:tab w:val="left" w:pos="3240"/>
        <w:tab w:val="left" w:pos="4680"/>
        <w:tab w:val="left" w:pos="9360"/>
      </w:tabs>
      <w:spacing w:after="120" w:line="240" w:lineRule="auto"/>
      <w:jc w:val="both"/>
    </w:pPr>
    <w:rPr>
      <w:rFonts w:eastAsia="Times New Roman" w:cs="Arial"/>
      <w:color w:val="000000"/>
      <w:szCs w:val="20"/>
    </w:rPr>
  </w:style>
  <w:style w:type="paragraph" w:customStyle="1" w:styleId="Appendix">
    <w:name w:val="Appendix"/>
    <w:basedOn w:val="Normal"/>
    <w:rsid w:val="000A6DAD"/>
    <w:pPr>
      <w:spacing w:before="120" w:after="120" w:line="240" w:lineRule="auto"/>
      <w:jc w:val="center"/>
    </w:pPr>
    <w:rPr>
      <w:rFonts w:eastAsia="Times New Roman" w:cs="Arial"/>
      <w:b/>
      <w:caps/>
    </w:rPr>
  </w:style>
  <w:style w:type="paragraph" w:customStyle="1" w:styleId="AppendixNumbers">
    <w:name w:val="Appendix Numbers"/>
    <w:basedOn w:val="Normal"/>
    <w:link w:val="AppendixNumbersChar"/>
    <w:autoRedefine/>
    <w:qFormat/>
    <w:rsid w:val="00CA225C"/>
    <w:pPr>
      <w:numPr>
        <w:numId w:val="5"/>
      </w:numPr>
      <w:spacing w:before="120" w:after="120" w:line="240" w:lineRule="auto"/>
      <w:jc w:val="center"/>
    </w:pPr>
    <w:rPr>
      <w:rFonts w:eastAsia="Times New Roman" w:cs="Arial"/>
      <w:b/>
      <w:bCs/>
      <w:iCs/>
      <w:caps/>
      <w:sz w:val="24"/>
    </w:rPr>
  </w:style>
  <w:style w:type="paragraph" w:customStyle="1" w:styleId="SOPHeading1">
    <w:name w:val="SOP Heading 1"/>
    <w:basedOn w:val="Normal"/>
    <w:rsid w:val="000A6DAD"/>
    <w:pPr>
      <w:numPr>
        <w:numId w:val="7"/>
      </w:numPr>
      <w:spacing w:before="240" w:after="240" w:line="240" w:lineRule="auto"/>
      <w:jc w:val="both"/>
    </w:pPr>
    <w:rPr>
      <w:rFonts w:eastAsia="Times New Roman" w:cs="Arial"/>
      <w:bCs/>
      <w:iCs/>
    </w:rPr>
  </w:style>
  <w:style w:type="paragraph" w:customStyle="1" w:styleId="SOPHeading2">
    <w:name w:val="SOP Heading 2"/>
    <w:basedOn w:val="Normal"/>
    <w:rsid w:val="000A6DAD"/>
    <w:pPr>
      <w:numPr>
        <w:ilvl w:val="1"/>
        <w:numId w:val="7"/>
      </w:numPr>
      <w:spacing w:before="120" w:after="120" w:line="240" w:lineRule="auto"/>
      <w:jc w:val="both"/>
    </w:pPr>
    <w:rPr>
      <w:rFonts w:eastAsia="Times New Roman" w:cs="Arial"/>
      <w:bCs/>
      <w:iCs/>
    </w:rPr>
  </w:style>
  <w:style w:type="paragraph" w:customStyle="1" w:styleId="SOPHeading3">
    <w:name w:val="SOP Heading 3"/>
    <w:basedOn w:val="Normal"/>
    <w:rsid w:val="000A6DAD"/>
    <w:pPr>
      <w:numPr>
        <w:ilvl w:val="2"/>
        <w:numId w:val="7"/>
      </w:numPr>
      <w:spacing w:before="120" w:after="120" w:line="240" w:lineRule="auto"/>
      <w:jc w:val="both"/>
    </w:pPr>
    <w:rPr>
      <w:rFonts w:eastAsia="Times New Roman" w:cs="Arial"/>
      <w:bCs/>
      <w:iCs/>
    </w:rPr>
  </w:style>
  <w:style w:type="paragraph" w:customStyle="1" w:styleId="SOPHeading4">
    <w:name w:val="SOP Heading 4"/>
    <w:basedOn w:val="Normal"/>
    <w:rsid w:val="000A6DAD"/>
    <w:pPr>
      <w:numPr>
        <w:ilvl w:val="3"/>
        <w:numId w:val="7"/>
      </w:numPr>
      <w:spacing w:before="120" w:after="120" w:line="240" w:lineRule="auto"/>
      <w:jc w:val="both"/>
    </w:pPr>
    <w:rPr>
      <w:rFonts w:eastAsia="Times New Roman" w:cs="Arial"/>
      <w:bCs/>
      <w:iCs/>
    </w:rPr>
  </w:style>
  <w:style w:type="paragraph" w:customStyle="1" w:styleId="SOPHeading5">
    <w:name w:val="SOP Heading 5"/>
    <w:basedOn w:val="Normal"/>
    <w:rsid w:val="000A6DAD"/>
    <w:pPr>
      <w:numPr>
        <w:ilvl w:val="4"/>
        <w:numId w:val="7"/>
      </w:numPr>
      <w:spacing w:before="120" w:after="120" w:line="240" w:lineRule="auto"/>
      <w:jc w:val="both"/>
    </w:pPr>
    <w:rPr>
      <w:rFonts w:eastAsia="Times New Roman" w:cs="Arial"/>
      <w:bCs/>
      <w:iCs/>
    </w:rPr>
  </w:style>
  <w:style w:type="paragraph" w:customStyle="1" w:styleId="WarningText">
    <w:name w:val="Warning Text"/>
    <w:qFormat/>
    <w:rsid w:val="000A6DAD"/>
    <w:pPr>
      <w:keepNext/>
      <w:keepLines/>
      <w:pBdr>
        <w:left w:val="double" w:sz="4" w:space="4" w:color="auto"/>
        <w:bottom w:val="double" w:sz="4" w:space="1" w:color="auto"/>
        <w:right w:val="double" w:sz="4" w:space="4" w:color="auto"/>
      </w:pBdr>
      <w:spacing w:before="120" w:after="240" w:line="240" w:lineRule="auto"/>
    </w:pPr>
    <w:rPr>
      <w:rFonts w:ascii="Arial Bold" w:eastAsia="Times New Roman" w:hAnsi="Arial Bold" w:cs="Arial"/>
      <w:b/>
      <w:bCs/>
      <w:iCs/>
      <w:caps/>
      <w:szCs w:val="24"/>
    </w:rPr>
  </w:style>
  <w:style w:type="paragraph" w:customStyle="1" w:styleId="WarningHeader">
    <w:name w:val="Warning Header"/>
    <w:qFormat/>
    <w:rsid w:val="000A6DAD"/>
    <w:pPr>
      <w:keepNext/>
      <w:pBdr>
        <w:top w:val="double" w:sz="4" w:space="1" w:color="auto"/>
        <w:left w:val="double" w:sz="4" w:space="4" w:color="auto"/>
        <w:right w:val="double" w:sz="4" w:space="4" w:color="auto"/>
      </w:pBdr>
      <w:spacing w:before="240" w:after="120" w:line="240" w:lineRule="auto"/>
      <w:jc w:val="center"/>
    </w:pPr>
    <w:rPr>
      <w:rFonts w:ascii="Arial Bold" w:eastAsia="Times New Roman" w:hAnsi="Arial Bold" w:cs="Arial"/>
      <w:b/>
      <w:bCs/>
      <w:iCs/>
      <w:caps/>
      <w:szCs w:val="24"/>
      <w:u w:val="single"/>
    </w:rPr>
  </w:style>
  <w:style w:type="character" w:customStyle="1" w:styleId="NoteHeaderChar">
    <w:name w:val="Note Header Char"/>
    <w:basedOn w:val="DefaultParagraphFont"/>
    <w:link w:val="NoteHeader"/>
    <w:locked/>
    <w:rsid w:val="000A6DAD"/>
    <w:rPr>
      <w:b/>
      <w:bCs/>
      <w:iCs/>
      <w:caps/>
      <w:color w:val="000000"/>
      <w:szCs w:val="24"/>
      <w:u w:val="single"/>
    </w:rPr>
  </w:style>
  <w:style w:type="paragraph" w:customStyle="1" w:styleId="NoteHeader">
    <w:name w:val="Note Header"/>
    <w:next w:val="NoteText"/>
    <w:link w:val="NoteHeaderChar"/>
    <w:qFormat/>
    <w:rsid w:val="000A6DAD"/>
    <w:pPr>
      <w:keepNext/>
      <w:spacing w:before="240" w:after="120" w:line="240" w:lineRule="auto"/>
      <w:jc w:val="center"/>
    </w:pPr>
    <w:rPr>
      <w:b/>
      <w:bCs/>
      <w:iCs/>
      <w:caps/>
      <w:color w:val="000000"/>
      <w:szCs w:val="24"/>
      <w:u w:val="single"/>
    </w:rPr>
  </w:style>
  <w:style w:type="paragraph" w:customStyle="1" w:styleId="NoteText">
    <w:name w:val="Note Text"/>
    <w:basedOn w:val="Normal"/>
    <w:qFormat/>
    <w:rsid w:val="000A6DAD"/>
    <w:pPr>
      <w:keepNext/>
      <w:keepLines/>
      <w:spacing w:before="120" w:after="240" w:line="240" w:lineRule="auto"/>
      <w:jc w:val="both"/>
    </w:pPr>
    <w:rPr>
      <w:rFonts w:ascii="Arial Bold" w:eastAsia="Times New Roman" w:hAnsi="Arial Bold" w:cs="Arial"/>
      <w:b/>
      <w:bCs/>
      <w:iCs/>
    </w:rPr>
  </w:style>
  <w:style w:type="paragraph" w:customStyle="1" w:styleId="OperationTitle">
    <w:name w:val="Operation Title"/>
    <w:basedOn w:val="Normal"/>
    <w:rsid w:val="000A6DAD"/>
    <w:pPr>
      <w:spacing w:after="0" w:line="240" w:lineRule="auto"/>
    </w:pPr>
    <w:rPr>
      <w:rFonts w:eastAsia="Times New Roman" w:cs="Arial"/>
      <w:bCs/>
      <w:iCs/>
    </w:rPr>
  </w:style>
  <w:style w:type="paragraph" w:customStyle="1" w:styleId="OperationNumber">
    <w:name w:val="Operation Number"/>
    <w:basedOn w:val="OperationTitle"/>
    <w:qFormat/>
    <w:rsid w:val="000A6DAD"/>
    <w:pPr>
      <w:numPr>
        <w:numId w:val="9"/>
      </w:numPr>
    </w:pPr>
  </w:style>
  <w:style w:type="paragraph" w:customStyle="1" w:styleId="SOPSectionTitle">
    <w:name w:val="SOP Section Title"/>
    <w:basedOn w:val="Normal"/>
    <w:rsid w:val="000A6DAD"/>
    <w:pPr>
      <w:keepNext/>
      <w:spacing w:before="240" w:after="240" w:line="240" w:lineRule="auto"/>
    </w:pPr>
    <w:rPr>
      <w:rFonts w:ascii="Arial Bold" w:eastAsia="Times New Roman" w:hAnsi="Arial Bold" w:cs="Arial"/>
      <w:b/>
      <w:bCs/>
      <w:iCs/>
      <w:caps/>
    </w:rPr>
  </w:style>
  <w:style w:type="paragraph" w:customStyle="1" w:styleId="SpecifiedUser">
    <w:name w:val="Specified User"/>
    <w:basedOn w:val="Normal"/>
    <w:autoRedefine/>
    <w:rsid w:val="000A6DAD"/>
    <w:pPr>
      <w:keepNext/>
      <w:spacing w:before="120" w:after="120" w:line="240" w:lineRule="auto"/>
    </w:pPr>
    <w:rPr>
      <w:rFonts w:eastAsia="Times New Roman" w:cs="Arial"/>
      <w:b/>
      <w:bCs/>
      <w:i/>
      <w:iCs/>
    </w:rPr>
  </w:style>
  <w:style w:type="paragraph" w:customStyle="1" w:styleId="CautionHeader">
    <w:name w:val="Caution Header"/>
    <w:qFormat/>
    <w:rsid w:val="000A6DAD"/>
    <w:pPr>
      <w:keepNext/>
      <w:pBdr>
        <w:top w:val="single" w:sz="4" w:space="1" w:color="auto"/>
        <w:left w:val="single" w:sz="4" w:space="4" w:color="auto"/>
        <w:right w:val="single" w:sz="4" w:space="4" w:color="auto"/>
      </w:pBdr>
      <w:spacing w:before="240" w:after="120" w:line="240" w:lineRule="auto"/>
      <w:jc w:val="center"/>
    </w:pPr>
    <w:rPr>
      <w:rFonts w:ascii="Arial Bold" w:eastAsia="Times New Roman" w:hAnsi="Arial Bold" w:cs="Arial"/>
      <w:b/>
      <w:bCs/>
      <w:iCs/>
      <w:caps/>
      <w:szCs w:val="24"/>
      <w:u w:val="single"/>
    </w:rPr>
  </w:style>
  <w:style w:type="paragraph" w:customStyle="1" w:styleId="CautionText">
    <w:name w:val="Caution Text"/>
    <w:qFormat/>
    <w:rsid w:val="000A6DAD"/>
    <w:pPr>
      <w:keepNext/>
      <w:keepLines/>
      <w:pBdr>
        <w:left w:val="single" w:sz="4" w:space="4" w:color="auto"/>
        <w:bottom w:val="single" w:sz="4" w:space="1" w:color="auto"/>
        <w:right w:val="single" w:sz="4" w:space="4" w:color="auto"/>
      </w:pBdr>
      <w:spacing w:before="120" w:after="240" w:line="240" w:lineRule="auto"/>
      <w:jc w:val="both"/>
    </w:pPr>
    <w:rPr>
      <w:rFonts w:ascii="Arial Bold" w:eastAsia="Times New Roman" w:hAnsi="Arial Bold" w:cs="Arial"/>
      <w:b/>
      <w:bCs/>
      <w:iCs/>
      <w:szCs w:val="24"/>
    </w:rPr>
  </w:style>
  <w:style w:type="paragraph" w:customStyle="1" w:styleId="EndofOp">
    <w:name w:val="End of Op"/>
    <w:basedOn w:val="Normal"/>
    <w:rsid w:val="000A6DAD"/>
    <w:pPr>
      <w:spacing w:before="240" w:after="0" w:line="240" w:lineRule="auto"/>
    </w:pPr>
    <w:rPr>
      <w:rFonts w:eastAsia="Times New Roman" w:cs="Arial"/>
      <w:b/>
    </w:rPr>
  </w:style>
  <w:style w:type="paragraph" w:customStyle="1" w:styleId="FormNumber">
    <w:name w:val="Form Number"/>
    <w:basedOn w:val="Normal"/>
    <w:next w:val="Normal"/>
    <w:qFormat/>
    <w:rsid w:val="000A6DAD"/>
    <w:pPr>
      <w:spacing w:after="0" w:line="240" w:lineRule="auto"/>
      <w:jc w:val="center"/>
    </w:pPr>
    <w:rPr>
      <w:rFonts w:eastAsia="Times New Roman" w:cs="Arial"/>
      <w:b/>
      <w:caps/>
    </w:rPr>
  </w:style>
  <w:style w:type="paragraph" w:customStyle="1" w:styleId="BodyText1">
    <w:name w:val="Body Text 1"/>
    <w:basedOn w:val="Normal"/>
    <w:rsid w:val="000A6DAD"/>
    <w:pPr>
      <w:keepLines/>
      <w:spacing w:before="120" w:after="120" w:line="240" w:lineRule="auto"/>
      <w:ind w:left="720"/>
      <w:jc w:val="both"/>
    </w:pPr>
    <w:rPr>
      <w:rFonts w:eastAsia="Times New Roman" w:cs="Arial"/>
      <w:szCs w:val="28"/>
    </w:rPr>
  </w:style>
  <w:style w:type="paragraph" w:customStyle="1" w:styleId="Default">
    <w:name w:val="Default"/>
    <w:rsid w:val="000A6DAD"/>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INTENTIONALLY">
    <w:name w:val="INTENTIONALLY"/>
    <w:basedOn w:val="Heading9"/>
    <w:autoRedefine/>
    <w:qFormat/>
    <w:rsid w:val="000A6DAD"/>
    <w:pPr>
      <w:tabs>
        <w:tab w:val="clear" w:pos="2304"/>
        <w:tab w:val="left" w:pos="720"/>
      </w:tabs>
      <w:suppressAutoHyphens/>
      <w:spacing w:before="120" w:after="0"/>
      <w:ind w:left="0" w:firstLine="0"/>
      <w:jc w:val="center"/>
    </w:pPr>
    <w:rPr>
      <w:rFonts w:cs="Times New Roman"/>
      <w:spacing w:val="-2"/>
      <w:sz w:val="24"/>
      <w:szCs w:val="24"/>
    </w:rPr>
  </w:style>
  <w:style w:type="paragraph" w:customStyle="1" w:styleId="TableBody">
    <w:name w:val="Table Body"/>
    <w:basedOn w:val="Normal"/>
    <w:rsid w:val="000A6DAD"/>
    <w:pPr>
      <w:spacing w:before="60" w:after="0" w:line="240" w:lineRule="auto"/>
    </w:pPr>
    <w:rPr>
      <w:rFonts w:eastAsia="Times New Roman" w:cs="Times New Roman"/>
      <w:sz w:val="18"/>
      <w:szCs w:val="20"/>
    </w:rPr>
  </w:style>
  <w:style w:type="paragraph" w:customStyle="1" w:styleId="TableHeadings">
    <w:name w:val="Table Headings"/>
    <w:basedOn w:val="TableBody"/>
    <w:rsid w:val="000A6DAD"/>
    <w:pPr>
      <w:jc w:val="center"/>
    </w:pPr>
    <w:rPr>
      <w:b/>
    </w:rPr>
  </w:style>
  <w:style w:type="paragraph" w:customStyle="1" w:styleId="BulletSingleLine">
    <w:name w:val="Bullet Single Line"/>
    <w:basedOn w:val="Normal"/>
    <w:rsid w:val="000A6DAD"/>
    <w:pPr>
      <w:numPr>
        <w:numId w:val="11"/>
      </w:numPr>
      <w:spacing w:after="240" w:line="240" w:lineRule="auto"/>
      <w:ind w:left="0" w:firstLine="0"/>
    </w:pPr>
    <w:rPr>
      <w:rFonts w:cs="Arial"/>
      <w:sz w:val="24"/>
      <w:szCs w:val="24"/>
    </w:rPr>
  </w:style>
  <w:style w:type="paragraph" w:customStyle="1" w:styleId="Acronyms">
    <w:name w:val="Acronyms"/>
    <w:basedOn w:val="Normal"/>
    <w:rsid w:val="000A6DAD"/>
    <w:pPr>
      <w:tabs>
        <w:tab w:val="left" w:pos="1980"/>
        <w:tab w:val="left" w:pos="2700"/>
      </w:tabs>
      <w:spacing w:after="60" w:line="240" w:lineRule="auto"/>
      <w:ind w:left="2304" w:right="720" w:hanging="1584"/>
    </w:pPr>
    <w:rPr>
      <w:rFonts w:eastAsia="Times New Roman" w:cs="Times New Roman"/>
      <w:bCs/>
      <w:szCs w:val="20"/>
    </w:rPr>
  </w:style>
  <w:style w:type="paragraph" w:customStyle="1" w:styleId="BulletIndent1">
    <w:name w:val="Bullet Indent 1"/>
    <w:basedOn w:val="Normal"/>
    <w:rsid w:val="000A6DAD"/>
    <w:pPr>
      <w:keepLines/>
      <w:numPr>
        <w:numId w:val="13"/>
      </w:numPr>
      <w:spacing w:after="60" w:line="240" w:lineRule="auto"/>
    </w:pPr>
    <w:rPr>
      <w:rFonts w:eastAsia="Times New Roman" w:cs="Times New Roman"/>
      <w:szCs w:val="20"/>
    </w:rPr>
  </w:style>
  <w:style w:type="paragraph" w:customStyle="1" w:styleId="BulletIndent2">
    <w:name w:val="Bullet Indent 2"/>
    <w:basedOn w:val="BulletIndent1"/>
    <w:rsid w:val="000A6DAD"/>
    <w:pPr>
      <w:numPr>
        <w:ilvl w:val="1"/>
      </w:numPr>
    </w:pPr>
  </w:style>
  <w:style w:type="paragraph" w:customStyle="1" w:styleId="BulletIndent3">
    <w:name w:val="Bullet Indent 3"/>
    <w:basedOn w:val="BulletIndent2"/>
    <w:rsid w:val="000A6DAD"/>
    <w:pPr>
      <w:numPr>
        <w:ilvl w:val="2"/>
      </w:numPr>
    </w:pPr>
  </w:style>
  <w:style w:type="paragraph" w:customStyle="1" w:styleId="BulletIndent4">
    <w:name w:val="Bullet Indent 4"/>
    <w:basedOn w:val="BulletIndent3"/>
    <w:rsid w:val="000A6DAD"/>
    <w:pPr>
      <w:numPr>
        <w:ilvl w:val="3"/>
      </w:numPr>
    </w:pPr>
  </w:style>
  <w:style w:type="paragraph" w:customStyle="1" w:styleId="Bullet">
    <w:name w:val="Bullet"/>
    <w:basedOn w:val="Normal"/>
    <w:next w:val="BodyText"/>
    <w:autoRedefine/>
    <w:uiPriority w:val="99"/>
    <w:rsid w:val="000A6DAD"/>
    <w:pPr>
      <w:keepLines/>
      <w:numPr>
        <w:numId w:val="15"/>
      </w:numPr>
      <w:spacing w:after="240" w:line="240" w:lineRule="auto"/>
      <w:jc w:val="both"/>
    </w:pPr>
    <w:rPr>
      <w:rFonts w:eastAsia="Times New Roman" w:cs="Times New Roman"/>
      <w:sz w:val="24"/>
      <w:szCs w:val="20"/>
    </w:rPr>
  </w:style>
  <w:style w:type="paragraph" w:customStyle="1" w:styleId="NOTE">
    <w:name w:val="NOTE"/>
    <w:basedOn w:val="BodyText"/>
    <w:rsid w:val="000A6DAD"/>
    <w:pPr>
      <w:ind w:left="990" w:hanging="990"/>
      <w:jc w:val="center"/>
    </w:pPr>
    <w:rPr>
      <w:rFonts w:cs="Arial"/>
      <w:b/>
      <w:u w:val="single"/>
      <w:lang w:val="en-US" w:eastAsia="en-US"/>
    </w:rPr>
  </w:style>
  <w:style w:type="paragraph" w:customStyle="1" w:styleId="notetext0">
    <w:name w:val="note text"/>
    <w:basedOn w:val="Normal"/>
    <w:rsid w:val="000A6DAD"/>
    <w:pPr>
      <w:keepNext/>
      <w:keepLines/>
      <w:suppressAutoHyphens/>
      <w:spacing w:after="300" w:line="240" w:lineRule="auto"/>
      <w:jc w:val="both"/>
    </w:pPr>
    <w:rPr>
      <w:rFonts w:eastAsia="Times New Roman" w:cs="Arial Unicode MS"/>
      <w:b/>
      <w:szCs w:val="20"/>
    </w:rPr>
  </w:style>
  <w:style w:type="paragraph" w:customStyle="1" w:styleId="AlphaNumbering">
    <w:name w:val="AlphaNumbering"/>
    <w:basedOn w:val="Normal"/>
    <w:rsid w:val="000A6DAD"/>
    <w:pPr>
      <w:keepLines/>
      <w:numPr>
        <w:ilvl w:val="1"/>
        <w:numId w:val="17"/>
      </w:numPr>
      <w:tabs>
        <w:tab w:val="num" w:pos="720"/>
      </w:tabs>
      <w:spacing w:before="120" w:after="60" w:line="240" w:lineRule="auto"/>
      <w:ind w:left="720" w:hanging="288"/>
      <w:outlineLvl w:val="0"/>
    </w:pPr>
    <w:rPr>
      <w:rFonts w:eastAsia="Times New Roman" w:cs="Times New Roman"/>
      <w:szCs w:val="20"/>
    </w:rPr>
  </w:style>
  <w:style w:type="paragraph" w:customStyle="1" w:styleId="TitleforAppendices">
    <w:name w:val="Title for Appendices"/>
    <w:basedOn w:val="Normal"/>
    <w:next w:val="Normal"/>
    <w:rsid w:val="000A6DAD"/>
    <w:pPr>
      <w:keepNext/>
      <w:keepLines/>
      <w:spacing w:before="120" w:after="240" w:line="240" w:lineRule="auto"/>
      <w:jc w:val="center"/>
    </w:pPr>
    <w:rPr>
      <w:rFonts w:ascii="Arial Bold" w:eastAsia="Times New Roman" w:hAnsi="Arial Bold" w:cs="Times New Roman"/>
      <w:b/>
      <w:sz w:val="28"/>
      <w:szCs w:val="20"/>
    </w:rPr>
  </w:style>
  <w:style w:type="paragraph" w:customStyle="1" w:styleId="TitleforAttachments">
    <w:name w:val="Title for Attachments"/>
    <w:basedOn w:val="TitleforAppendices"/>
    <w:next w:val="Normal"/>
    <w:qFormat/>
    <w:rsid w:val="000A6DAD"/>
    <w:pPr>
      <w:numPr>
        <w:numId w:val="19"/>
      </w:numPr>
      <w:ind w:left="990"/>
    </w:pPr>
    <w:rPr>
      <w:szCs w:val="24"/>
    </w:rPr>
  </w:style>
  <w:style w:type="paragraph" w:customStyle="1" w:styleId="TitleforFigures">
    <w:name w:val="Title for Figures"/>
    <w:basedOn w:val="TitleforAppendices"/>
    <w:next w:val="Normal"/>
    <w:rsid w:val="000A6DAD"/>
    <w:pPr>
      <w:numPr>
        <w:numId w:val="21"/>
      </w:numPr>
    </w:pPr>
    <w:rPr>
      <w:szCs w:val="24"/>
    </w:rPr>
  </w:style>
  <w:style w:type="paragraph" w:customStyle="1" w:styleId="TitleforTables">
    <w:name w:val="Title for Tables"/>
    <w:basedOn w:val="TitleforAppendices"/>
    <w:next w:val="Normal"/>
    <w:rsid w:val="000A6DAD"/>
    <w:pPr>
      <w:numPr>
        <w:numId w:val="23"/>
      </w:numPr>
    </w:pPr>
  </w:style>
  <w:style w:type="paragraph" w:customStyle="1" w:styleId="BGTableSmTxt">
    <w:name w:val="BG Table Sm Txt"/>
    <w:basedOn w:val="Normal"/>
    <w:rsid w:val="000A6DAD"/>
    <w:pPr>
      <w:spacing w:after="0" w:line="240" w:lineRule="auto"/>
    </w:pPr>
    <w:rPr>
      <w:rFonts w:eastAsia="Times New Roman" w:cs="Times New Roman"/>
      <w:sz w:val="16"/>
      <w:szCs w:val="16"/>
    </w:rPr>
  </w:style>
  <w:style w:type="paragraph" w:customStyle="1" w:styleId="TitleforExhibits">
    <w:name w:val="Title for Exhibits"/>
    <w:basedOn w:val="Normal"/>
    <w:next w:val="Normal"/>
    <w:rsid w:val="000A6DAD"/>
    <w:pPr>
      <w:keepNext/>
      <w:keepLines/>
      <w:numPr>
        <w:numId w:val="25"/>
      </w:numPr>
      <w:spacing w:before="120" w:after="240" w:line="240" w:lineRule="auto"/>
      <w:jc w:val="center"/>
    </w:pPr>
    <w:rPr>
      <w:rFonts w:ascii="Arial Bold" w:eastAsia="Times New Roman" w:hAnsi="Arial Bold" w:cs="Times New Roman"/>
      <w:b/>
      <w:sz w:val="28"/>
      <w:szCs w:val="24"/>
    </w:rPr>
  </w:style>
  <w:style w:type="paragraph" w:customStyle="1" w:styleId="TitleLevel2">
    <w:name w:val="Title Level 2"/>
    <w:basedOn w:val="Normal"/>
    <w:rsid w:val="000A6DAD"/>
    <w:pPr>
      <w:spacing w:before="120" w:after="0" w:line="240" w:lineRule="auto"/>
      <w:jc w:val="center"/>
    </w:pPr>
    <w:rPr>
      <w:rFonts w:eastAsia="Times New Roman" w:cs="Times New Roman"/>
      <w:sz w:val="28"/>
      <w:szCs w:val="24"/>
    </w:rPr>
  </w:style>
  <w:style w:type="paragraph" w:customStyle="1" w:styleId="RomanNumbered">
    <w:name w:val="RomanNumbered"/>
    <w:basedOn w:val="Normal"/>
    <w:rsid w:val="000A6DAD"/>
    <w:pPr>
      <w:keepNext/>
      <w:keepLines/>
      <w:numPr>
        <w:numId w:val="27"/>
      </w:numPr>
      <w:spacing w:before="120" w:after="40" w:line="240" w:lineRule="auto"/>
    </w:pPr>
    <w:rPr>
      <w:rFonts w:eastAsia="Times New Roman" w:cs="Times New Roman"/>
      <w:szCs w:val="20"/>
    </w:rPr>
  </w:style>
  <w:style w:type="paragraph" w:customStyle="1" w:styleId="RomanNumbered2">
    <w:name w:val="RomanNumbered2"/>
    <w:basedOn w:val="RomanNumbered"/>
    <w:rsid w:val="000A6DAD"/>
    <w:pPr>
      <w:keepNext w:val="0"/>
      <w:numPr>
        <w:ilvl w:val="1"/>
      </w:numPr>
      <w:spacing w:before="40"/>
    </w:pPr>
  </w:style>
  <w:style w:type="paragraph" w:customStyle="1" w:styleId="ALittleEmptyReturn">
    <w:name w:val="A Little Empty Return"/>
    <w:basedOn w:val="Normal"/>
    <w:qFormat/>
    <w:rsid w:val="000A6DAD"/>
    <w:pPr>
      <w:keepNext/>
      <w:keepLines/>
      <w:spacing w:after="0" w:line="240" w:lineRule="auto"/>
    </w:pPr>
    <w:rPr>
      <w:rFonts w:eastAsia="Times New Roman" w:cs="Times New Roman"/>
      <w:sz w:val="8"/>
      <w:szCs w:val="8"/>
    </w:rPr>
  </w:style>
  <w:style w:type="paragraph" w:customStyle="1" w:styleId="NOTETableFigure">
    <w:name w:val="NOTE – Table/Figure"/>
    <w:basedOn w:val="BodyText"/>
    <w:rsid w:val="000A6DAD"/>
    <w:pPr>
      <w:numPr>
        <w:ilvl w:val="4"/>
        <w:numId w:val="29"/>
      </w:numPr>
      <w:tabs>
        <w:tab w:val="left" w:pos="655"/>
      </w:tabs>
      <w:spacing w:before="40" w:after="120"/>
    </w:pPr>
    <w:rPr>
      <w:rFonts w:ascii="Arial Narrow" w:hAnsi="Arial Narrow" w:cs="Arial"/>
      <w:lang w:val="en-US" w:eastAsia="en-US"/>
    </w:rPr>
  </w:style>
  <w:style w:type="paragraph" w:customStyle="1" w:styleId="BodyText6">
    <w:name w:val="Body Text 6"/>
    <w:basedOn w:val="BodyText"/>
    <w:qFormat/>
    <w:rsid w:val="000A6DAD"/>
    <w:pPr>
      <w:spacing w:before="60"/>
      <w:ind w:left="994"/>
    </w:pPr>
    <w:rPr>
      <w:rFonts w:cs="Arial"/>
      <w:lang w:val="en-US" w:eastAsia="en-US"/>
    </w:rPr>
  </w:style>
  <w:style w:type="paragraph" w:customStyle="1" w:styleId="NOTE6">
    <w:name w:val="NOTE6"/>
    <w:basedOn w:val="Normal"/>
    <w:qFormat/>
    <w:rsid w:val="000A6DAD"/>
    <w:pPr>
      <w:keepLines/>
      <w:numPr>
        <w:ilvl w:val="1"/>
        <w:numId w:val="29"/>
      </w:numPr>
      <w:spacing w:before="120" w:after="60" w:line="240" w:lineRule="auto"/>
    </w:pPr>
    <w:rPr>
      <w:rFonts w:eastAsia="Times New Roman" w:cs="Arial"/>
    </w:rPr>
  </w:style>
  <w:style w:type="paragraph" w:customStyle="1" w:styleId="NOTE7">
    <w:name w:val="NOTE7"/>
    <w:basedOn w:val="NOTE6"/>
    <w:qFormat/>
    <w:rsid w:val="000A6DAD"/>
    <w:pPr>
      <w:numPr>
        <w:ilvl w:val="2"/>
      </w:numPr>
    </w:pPr>
  </w:style>
  <w:style w:type="paragraph" w:customStyle="1" w:styleId="WARNING">
    <w:name w:val="WARNING"/>
    <w:basedOn w:val="NOTE7"/>
    <w:qFormat/>
    <w:rsid w:val="000A6DAD"/>
    <w:pPr>
      <w:numPr>
        <w:ilvl w:val="7"/>
      </w:numPr>
    </w:pPr>
  </w:style>
  <w:style w:type="paragraph" w:customStyle="1" w:styleId="WARNING2">
    <w:name w:val="WARNING2"/>
    <w:basedOn w:val="WARNING"/>
    <w:qFormat/>
    <w:rsid w:val="000A6DAD"/>
    <w:pPr>
      <w:numPr>
        <w:ilvl w:val="8"/>
      </w:numPr>
    </w:pPr>
  </w:style>
  <w:style w:type="paragraph" w:customStyle="1" w:styleId="NOTE1">
    <w:name w:val="NOTE1"/>
    <w:basedOn w:val="BodyText"/>
    <w:rsid w:val="000A6DAD"/>
    <w:pPr>
      <w:numPr>
        <w:numId w:val="29"/>
      </w:numPr>
      <w:spacing w:after="120"/>
    </w:pPr>
    <w:rPr>
      <w:rFonts w:cs="Arial"/>
      <w:lang w:val="en-US" w:eastAsia="en-US"/>
    </w:rPr>
  </w:style>
  <w:style w:type="paragraph" w:customStyle="1" w:styleId="BGTableBullet">
    <w:name w:val="BG Table Bullet"/>
    <w:basedOn w:val="BGTableSmTxt"/>
    <w:qFormat/>
    <w:rsid w:val="000A6DAD"/>
    <w:pPr>
      <w:numPr>
        <w:numId w:val="31"/>
      </w:numPr>
      <w:spacing w:after="40"/>
      <w:contextualSpacing/>
    </w:pPr>
    <w:rPr>
      <w:rFonts w:ascii="Arial Narrow" w:hAnsi="Arial Narrow"/>
      <w:sz w:val="22"/>
      <w:szCs w:val="22"/>
    </w:rPr>
  </w:style>
  <w:style w:type="paragraph" w:customStyle="1" w:styleId="BGTableBullet2">
    <w:name w:val="BG Table Bullet2"/>
    <w:basedOn w:val="Normal"/>
    <w:rsid w:val="000A6DAD"/>
    <w:pPr>
      <w:numPr>
        <w:ilvl w:val="1"/>
        <w:numId w:val="31"/>
      </w:numPr>
      <w:spacing w:after="0" w:line="276" w:lineRule="auto"/>
    </w:pPr>
    <w:rPr>
      <w:rFonts w:ascii="Arial Narrow" w:eastAsia="Calibri" w:hAnsi="Arial Narrow" w:cs="Times New Roman"/>
    </w:rPr>
  </w:style>
  <w:style w:type="paragraph" w:customStyle="1" w:styleId="BGTableBullet3">
    <w:name w:val="BG Table Bullet3"/>
    <w:basedOn w:val="Normal"/>
    <w:rsid w:val="000A6DAD"/>
    <w:pPr>
      <w:numPr>
        <w:ilvl w:val="2"/>
        <w:numId w:val="31"/>
      </w:numPr>
      <w:spacing w:after="0" w:line="240" w:lineRule="auto"/>
    </w:pPr>
    <w:rPr>
      <w:rFonts w:ascii="Arial Narrow" w:eastAsia="Calibri" w:hAnsi="Arial Narrow" w:cs="Times New Roman"/>
    </w:rPr>
  </w:style>
  <w:style w:type="paragraph" w:customStyle="1" w:styleId="BGTableHeading">
    <w:name w:val="BG Table Heading"/>
    <w:basedOn w:val="BGTableSmTxt"/>
    <w:qFormat/>
    <w:rsid w:val="000A6DAD"/>
    <w:pPr>
      <w:jc w:val="center"/>
    </w:pPr>
    <w:rPr>
      <w:rFonts w:ascii="Arial Narrow" w:hAnsi="Arial Narrow"/>
      <w:b/>
      <w:sz w:val="22"/>
      <w:szCs w:val="22"/>
    </w:rPr>
  </w:style>
  <w:style w:type="paragraph" w:customStyle="1" w:styleId="TableParagraph">
    <w:name w:val="Table Paragraph"/>
    <w:basedOn w:val="Normal"/>
    <w:uiPriority w:val="1"/>
    <w:qFormat/>
    <w:rsid w:val="000A6DAD"/>
    <w:pPr>
      <w:widowControl w:val="0"/>
      <w:spacing w:after="0" w:line="240" w:lineRule="auto"/>
    </w:pPr>
  </w:style>
  <w:style w:type="paragraph" w:customStyle="1" w:styleId="BulletIndent1-Last">
    <w:name w:val="Bullet Indent 1 - Last"/>
    <w:basedOn w:val="BulletIndent1"/>
    <w:rsid w:val="000A6DAD"/>
    <w:pPr>
      <w:numPr>
        <w:numId w:val="0"/>
      </w:numPr>
      <w:spacing w:after="240"/>
    </w:pPr>
  </w:style>
  <w:style w:type="paragraph" w:customStyle="1" w:styleId="bullet1">
    <w:name w:val="bullet1"/>
    <w:basedOn w:val="BodyText"/>
    <w:rsid w:val="000A6DAD"/>
    <w:pPr>
      <w:keepLines w:val="0"/>
      <w:numPr>
        <w:numId w:val="33"/>
      </w:numPr>
      <w:tabs>
        <w:tab w:val="left" w:pos="720"/>
      </w:tabs>
      <w:spacing w:before="0" w:after="120"/>
    </w:pPr>
    <w:rPr>
      <w:sz w:val="20"/>
      <w:szCs w:val="20"/>
      <w:lang w:val="en-US" w:eastAsia="en-US"/>
    </w:rPr>
  </w:style>
  <w:style w:type="paragraph" w:customStyle="1" w:styleId="BodyTextIndent1">
    <w:name w:val="Body Text Indent1"/>
    <w:basedOn w:val="BodyText"/>
    <w:next w:val="Normal"/>
    <w:rsid w:val="000A6DAD"/>
    <w:pPr>
      <w:keepLines w:val="0"/>
      <w:tabs>
        <w:tab w:val="left" w:pos="1080"/>
      </w:tabs>
      <w:spacing w:before="0" w:after="120"/>
      <w:ind w:left="1080"/>
    </w:pPr>
    <w:rPr>
      <w:sz w:val="20"/>
      <w:szCs w:val="20"/>
      <w:lang w:val="en-US" w:eastAsia="en-US"/>
    </w:rPr>
  </w:style>
  <w:style w:type="paragraph" w:customStyle="1" w:styleId="bulletabc">
    <w:name w:val="bullet abc"/>
    <w:basedOn w:val="BodyText"/>
    <w:rsid w:val="000A6DAD"/>
    <w:pPr>
      <w:keepLines w:val="0"/>
      <w:numPr>
        <w:numId w:val="35"/>
      </w:numPr>
      <w:tabs>
        <w:tab w:val="left" w:pos="720"/>
      </w:tabs>
      <w:spacing w:before="0" w:after="120"/>
    </w:pPr>
    <w:rPr>
      <w:sz w:val="20"/>
      <w:szCs w:val="20"/>
      <w:lang w:val="en-US" w:eastAsia="en-US"/>
    </w:rPr>
  </w:style>
  <w:style w:type="paragraph" w:customStyle="1" w:styleId="BodyTextIndent2">
    <w:name w:val="Body Text Indent2"/>
    <w:basedOn w:val="BodyText"/>
    <w:next w:val="Normal"/>
    <w:rsid w:val="000A6DAD"/>
    <w:pPr>
      <w:keepLines w:val="0"/>
      <w:tabs>
        <w:tab w:val="left" w:pos="1080"/>
      </w:tabs>
      <w:spacing w:before="0" w:after="120"/>
      <w:ind w:left="1080"/>
    </w:pPr>
    <w:rPr>
      <w:sz w:val="20"/>
      <w:szCs w:val="20"/>
      <w:lang w:val="en-US" w:eastAsia="en-US"/>
    </w:rPr>
  </w:style>
  <w:style w:type="character" w:styleId="FootnoteReference">
    <w:name w:val="footnote reference"/>
    <w:semiHidden/>
    <w:unhideWhenUsed/>
    <w:rsid w:val="000A6DAD"/>
    <w:rPr>
      <w:vertAlign w:val="superscript"/>
    </w:rPr>
  </w:style>
  <w:style w:type="character" w:styleId="CommentReference">
    <w:name w:val="annotation reference"/>
    <w:basedOn w:val="DefaultParagraphFont"/>
    <w:semiHidden/>
    <w:unhideWhenUsed/>
    <w:rsid w:val="000A6DAD"/>
    <w:rPr>
      <w:sz w:val="16"/>
      <w:szCs w:val="16"/>
    </w:rPr>
  </w:style>
  <w:style w:type="character" w:customStyle="1" w:styleId="FootnoteTextChar1">
    <w:name w:val="Footnote Text Char1"/>
    <w:basedOn w:val="DefaultParagraphFont"/>
    <w:semiHidden/>
    <w:rsid w:val="000A6DAD"/>
    <w:rPr>
      <w:sz w:val="20"/>
      <w:szCs w:val="20"/>
    </w:rPr>
  </w:style>
  <w:style w:type="paragraph" w:styleId="TOCHeading">
    <w:name w:val="TOC Heading"/>
    <w:basedOn w:val="Heading1"/>
    <w:next w:val="Normal"/>
    <w:uiPriority w:val="39"/>
    <w:unhideWhenUsed/>
    <w:qFormat/>
    <w:rsid w:val="000A6DAD"/>
    <w:pPr>
      <w:keepLines/>
      <w:numPr>
        <w:numId w:val="0"/>
      </w:numPr>
      <w:spacing w:after="0" w:line="259" w:lineRule="auto"/>
      <w:jc w:val="left"/>
      <w:outlineLvl w:val="9"/>
    </w:pPr>
    <w:rPr>
      <w:rFonts w:asciiTheme="majorHAnsi" w:eastAsiaTheme="majorEastAsia" w:hAnsiTheme="majorHAnsi" w:cstheme="majorBidi"/>
      <w:b w:val="0"/>
      <w:bCs w:val="0"/>
      <w:caps w:val="0"/>
      <w:color w:val="000E66" w:themeColor="accent1" w:themeShade="BF"/>
      <w:kern w:val="0"/>
      <w:sz w:val="32"/>
      <w:szCs w:val="32"/>
    </w:rPr>
  </w:style>
  <w:style w:type="paragraph" w:styleId="TOC5">
    <w:name w:val="toc 5"/>
    <w:basedOn w:val="Normal"/>
    <w:next w:val="Normal"/>
    <w:autoRedefine/>
    <w:uiPriority w:val="39"/>
    <w:unhideWhenUsed/>
    <w:rsid w:val="00554FCA"/>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554FCA"/>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554FCA"/>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554FCA"/>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554FCA"/>
    <w:pPr>
      <w:spacing w:after="100"/>
      <w:ind w:left="1760"/>
    </w:pPr>
    <w:rPr>
      <w:rFonts w:asciiTheme="minorHAnsi" w:eastAsiaTheme="minorEastAsia" w:hAnsiTheme="minorHAnsi"/>
    </w:rPr>
  </w:style>
  <w:style w:type="character" w:customStyle="1" w:styleId="AppendixNumbersChar">
    <w:name w:val="Appendix Numbers Char"/>
    <w:basedOn w:val="DefaultParagraphFont"/>
    <w:link w:val="AppendixNumbers"/>
    <w:rsid w:val="00CA225C"/>
    <w:rPr>
      <w:rFonts w:ascii="Arial" w:eastAsia="Times New Roman" w:hAnsi="Arial" w:cs="Arial"/>
      <w:b/>
      <w:bCs/>
      <w:iCs/>
      <w:caps/>
      <w:sz w:val="24"/>
    </w:rPr>
  </w:style>
  <w:style w:type="paragraph" w:customStyle="1" w:styleId="AS9100ProcedureLevel1">
    <w:name w:val="AS9100 Procedure Level 1"/>
    <w:basedOn w:val="ListParagraph"/>
    <w:qFormat/>
    <w:rsid w:val="00F057CE"/>
    <w:pPr>
      <w:numPr>
        <w:numId w:val="46"/>
      </w:numPr>
    </w:pPr>
    <w:rPr>
      <w:rFonts w:eastAsia="Calibri" w:cs="Arial"/>
      <w:b/>
    </w:rPr>
  </w:style>
  <w:style w:type="paragraph" w:customStyle="1" w:styleId="AS9100ProcedureLevel2">
    <w:name w:val="AS9100 Procedure Level 2"/>
    <w:basedOn w:val="ListParagraph"/>
    <w:link w:val="AS9100ProcedureLevel2Char"/>
    <w:qFormat/>
    <w:rsid w:val="00F057CE"/>
    <w:pPr>
      <w:numPr>
        <w:ilvl w:val="1"/>
        <w:numId w:val="46"/>
      </w:numPr>
    </w:pPr>
    <w:rPr>
      <w:rFonts w:eastAsia="Calibri" w:cs="Arial"/>
    </w:rPr>
  </w:style>
  <w:style w:type="character" w:customStyle="1" w:styleId="AS9100ProcedureLevel2Char">
    <w:name w:val="AS9100 Procedure Level 2 Char"/>
    <w:basedOn w:val="DefaultParagraphFont"/>
    <w:link w:val="AS9100ProcedureLevel2"/>
    <w:rsid w:val="00F057CE"/>
    <w:rPr>
      <w:rFonts w:ascii="Arial" w:eastAsia="Calibri" w:hAnsi="Arial" w:cs="Arial"/>
    </w:rPr>
  </w:style>
  <w:style w:type="paragraph" w:customStyle="1" w:styleId="AS9100Level3">
    <w:name w:val="AS9100 Level 3"/>
    <w:basedOn w:val="ListParagraph"/>
    <w:link w:val="AS9100Level3Char"/>
    <w:qFormat/>
    <w:rsid w:val="00F057CE"/>
    <w:pPr>
      <w:numPr>
        <w:ilvl w:val="2"/>
        <w:numId w:val="46"/>
      </w:numPr>
      <w:spacing w:after="120" w:line="240" w:lineRule="auto"/>
      <w:ind w:left="1440" w:hanging="720"/>
      <w:contextualSpacing w:val="0"/>
    </w:pPr>
    <w:rPr>
      <w:rFonts w:eastAsia="Calibri" w:cs="Arial"/>
    </w:rPr>
  </w:style>
  <w:style w:type="character" w:customStyle="1" w:styleId="ListParagraphChar">
    <w:name w:val="List Paragraph Char"/>
    <w:basedOn w:val="DefaultParagraphFont"/>
    <w:link w:val="ListParagraph"/>
    <w:rsid w:val="00E22C73"/>
    <w:rPr>
      <w:rFonts w:ascii="Arial" w:hAnsi="Arial"/>
    </w:rPr>
  </w:style>
  <w:style w:type="character" w:customStyle="1" w:styleId="AS9100Level3Char">
    <w:name w:val="AS9100 Level 3 Char"/>
    <w:basedOn w:val="ListParagraphChar"/>
    <w:link w:val="AS9100Level3"/>
    <w:rsid w:val="00E22C73"/>
    <w:rPr>
      <w:rFonts w:ascii="Arial" w:eastAsia="Calibri" w:hAnsi="Arial" w:cs="Arial"/>
    </w:rPr>
  </w:style>
  <w:style w:type="paragraph" w:customStyle="1" w:styleId="AS9100CTableText">
    <w:name w:val="AS9100C Table Text"/>
    <w:basedOn w:val="Normal"/>
    <w:link w:val="AS9100CTableTextChar"/>
    <w:qFormat/>
    <w:rsid w:val="00565D96"/>
    <w:pPr>
      <w:spacing w:after="120" w:line="240" w:lineRule="auto"/>
      <w:jc w:val="both"/>
    </w:pPr>
    <w:rPr>
      <w:rFonts w:eastAsia="Times New Roman" w:cs="Arial"/>
      <w:sz w:val="18"/>
      <w:szCs w:val="18"/>
    </w:rPr>
  </w:style>
  <w:style w:type="character" w:customStyle="1" w:styleId="AS9100CTableTextChar">
    <w:name w:val="AS9100C Table Text Char"/>
    <w:link w:val="AS9100CTableText"/>
    <w:rsid w:val="00565D96"/>
    <w:rPr>
      <w:rFonts w:ascii="Arial" w:eastAsia="Times New Roman" w:hAnsi="Arial" w:cs="Arial"/>
      <w:sz w:val="18"/>
      <w:szCs w:val="18"/>
    </w:rPr>
  </w:style>
  <w:style w:type="character" w:customStyle="1" w:styleId="Paragraph-NoNumberingChar">
    <w:name w:val="Paragraph - No Numbering Char"/>
    <w:basedOn w:val="DefaultParagraphFont"/>
    <w:link w:val="Paragraph-NoNumbering"/>
    <w:locked/>
    <w:rsid w:val="00B2495E"/>
    <w:rPr>
      <w:rFonts w:ascii="Verdana" w:eastAsiaTheme="minorEastAsia" w:hAnsi="Verdana" w:cs="Arial"/>
      <w:lang w:eastAsia="zh-CN"/>
    </w:rPr>
  </w:style>
  <w:style w:type="paragraph" w:customStyle="1" w:styleId="Paragraph-NoNumbering">
    <w:name w:val="Paragraph - No Numbering"/>
    <w:basedOn w:val="Normal"/>
    <w:link w:val="Paragraph-NoNumberingChar"/>
    <w:qFormat/>
    <w:rsid w:val="00B2495E"/>
    <w:pPr>
      <w:spacing w:before="60" w:after="0" w:line="240" w:lineRule="auto"/>
      <w:ind w:left="540"/>
    </w:pPr>
    <w:rPr>
      <w:rFonts w:ascii="Verdana" w:eastAsiaTheme="minorEastAsia" w:hAnsi="Verdana" w:cs="Arial"/>
      <w:lang w:eastAsia="zh-CN"/>
    </w:rPr>
  </w:style>
  <w:style w:type="numbering" w:customStyle="1" w:styleId="Headings">
    <w:name w:val="Headings"/>
    <w:uiPriority w:val="99"/>
    <w:rsid w:val="00CC0150"/>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5481">
      <w:bodyDiv w:val="1"/>
      <w:marLeft w:val="0"/>
      <w:marRight w:val="0"/>
      <w:marTop w:val="0"/>
      <w:marBottom w:val="0"/>
      <w:divBdr>
        <w:top w:val="none" w:sz="0" w:space="0" w:color="auto"/>
        <w:left w:val="none" w:sz="0" w:space="0" w:color="auto"/>
        <w:bottom w:val="none" w:sz="0" w:space="0" w:color="auto"/>
        <w:right w:val="none" w:sz="0" w:space="0" w:color="auto"/>
      </w:divBdr>
    </w:div>
    <w:div w:id="431052132">
      <w:bodyDiv w:val="1"/>
      <w:marLeft w:val="0"/>
      <w:marRight w:val="0"/>
      <w:marTop w:val="0"/>
      <w:marBottom w:val="0"/>
      <w:divBdr>
        <w:top w:val="none" w:sz="0" w:space="0" w:color="auto"/>
        <w:left w:val="none" w:sz="0" w:space="0" w:color="auto"/>
        <w:bottom w:val="none" w:sz="0" w:space="0" w:color="auto"/>
        <w:right w:val="none" w:sz="0" w:space="0" w:color="auto"/>
      </w:divBdr>
    </w:div>
    <w:div w:id="706952980">
      <w:bodyDiv w:val="1"/>
      <w:marLeft w:val="0"/>
      <w:marRight w:val="0"/>
      <w:marTop w:val="0"/>
      <w:marBottom w:val="0"/>
      <w:divBdr>
        <w:top w:val="none" w:sz="0" w:space="0" w:color="auto"/>
        <w:left w:val="none" w:sz="0" w:space="0" w:color="auto"/>
        <w:bottom w:val="none" w:sz="0" w:space="0" w:color="auto"/>
        <w:right w:val="none" w:sz="0" w:space="0" w:color="auto"/>
      </w:divBdr>
    </w:div>
    <w:div w:id="715737171">
      <w:bodyDiv w:val="1"/>
      <w:marLeft w:val="0"/>
      <w:marRight w:val="0"/>
      <w:marTop w:val="0"/>
      <w:marBottom w:val="0"/>
      <w:divBdr>
        <w:top w:val="none" w:sz="0" w:space="0" w:color="auto"/>
        <w:left w:val="none" w:sz="0" w:space="0" w:color="auto"/>
        <w:bottom w:val="none" w:sz="0" w:space="0" w:color="auto"/>
        <w:right w:val="none" w:sz="0" w:space="0" w:color="auto"/>
      </w:divBdr>
    </w:div>
    <w:div w:id="186123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zandx\AppData\Local\Microsoft\Windows\INetCache\Content.Outlook\H59RKGX0\2020-09-16%20-%20Amentum%20Word%20Template%20-%20General%20Doc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19A6B1576A4EE89B874B248C5889BF"/>
        <w:category>
          <w:name w:val="General"/>
          <w:gallery w:val="placeholder"/>
        </w:category>
        <w:types>
          <w:type w:val="bbPlcHdr"/>
        </w:types>
        <w:behaviors>
          <w:behavior w:val="content"/>
        </w:behaviors>
        <w:guid w:val="{220A4E4B-285E-4ECC-9AD5-7E0873977D8B}"/>
      </w:docPartPr>
      <w:docPartBody>
        <w:p w:rsidR="00C252A3" w:rsidRDefault="00D21A4E" w:rsidP="00D21A4E">
          <w:pPr>
            <w:pStyle w:val="9119A6B1576A4EE89B874B248C5889BF"/>
          </w:pPr>
          <w:r>
            <w:rPr>
              <w:rFonts w:ascii="Arial" w:hAnsi="Arial" w:cs="Arial"/>
              <w:b/>
              <w:i/>
              <w:color w:val="808080" w:themeColor="background1" w:themeShade="80"/>
            </w:rPr>
            <w:t>Click</w:t>
          </w:r>
          <w:r>
            <w:rPr>
              <w:rFonts w:ascii="Arial" w:hAnsi="Arial" w:cs="Arial"/>
              <w:color w:val="808080" w:themeColor="background1" w:themeShade="80"/>
            </w:rPr>
            <w:t xml:space="preserve"> here to choose applicable text from drop-down menu.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old">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Euro Sign">
    <w:altName w:val="Trebuchet MS"/>
    <w:charset w:val="00"/>
    <w:family w:val="swiss"/>
    <w:pitch w:val="variable"/>
    <w:sig w:usb0="00000003" w:usb1="00000002"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4E"/>
    <w:rsid w:val="001C2D23"/>
    <w:rsid w:val="008A03A9"/>
    <w:rsid w:val="008A5A92"/>
    <w:rsid w:val="008C6A5C"/>
    <w:rsid w:val="00C252A3"/>
    <w:rsid w:val="00D21A4E"/>
    <w:rsid w:val="00D2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19A6B1576A4EE89B874B248C5889BF">
    <w:name w:val="9119A6B1576A4EE89B874B248C5889BF"/>
    <w:rsid w:val="00D21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mentum - 16_9">
  <a:themeElements>
    <a:clrScheme name="Amentum w Orange">
      <a:dk1>
        <a:sysClr val="windowText" lastClr="000000"/>
      </a:dk1>
      <a:lt1>
        <a:sysClr val="window" lastClr="FFFFFF"/>
      </a:lt1>
      <a:dk2>
        <a:srgbClr val="425563"/>
      </a:dk2>
      <a:lt2>
        <a:srgbClr val="D9E1E2"/>
      </a:lt2>
      <a:accent1>
        <a:srgbClr val="001489"/>
      </a:accent1>
      <a:accent2>
        <a:srgbClr val="009F4D"/>
      </a:accent2>
      <a:accent3>
        <a:srgbClr val="425563"/>
      </a:accent3>
      <a:accent4>
        <a:srgbClr val="D9E1E2"/>
      </a:accent4>
      <a:accent5>
        <a:srgbClr val="FFC000"/>
      </a:accent5>
      <a:accent6>
        <a:srgbClr val="E96D27"/>
      </a:accent6>
      <a:hlink>
        <a:srgbClr val="0563C1"/>
      </a:hlink>
      <a:folHlink>
        <a:srgbClr val="954F72"/>
      </a:folHlink>
    </a:clrScheme>
    <a:fontScheme name="Amentum Font">
      <a:majorFont>
        <a:latin typeface="Verdana"/>
        <a:ea typeface=""/>
        <a:cs typeface=""/>
      </a:majorFont>
      <a:minorFont>
        <a:latin typeface="Verdana"/>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mentum - 16_9" id="{3A75F0BB-7C4D-40A0-81A6-FE8BAF6E33DE}" vid="{7C918F70-B61B-456E-98CE-BBE13DFBBC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19AE079D992E345BE89272DAFBB97F0" ma:contentTypeVersion="3" ma:contentTypeDescription="Create a new document." ma:contentTypeScope="" ma:versionID="73930613fb2cbd95af37234553ec0d8c">
  <xsd:schema xmlns:xsd="http://www.w3.org/2001/XMLSchema" xmlns:xs="http://www.w3.org/2001/XMLSchema" xmlns:p="http://schemas.microsoft.com/office/2006/metadata/properties" xmlns:ns2="00988287-8f18-4c86-a59c-0c89389d674b" targetNamespace="http://schemas.microsoft.com/office/2006/metadata/properties" ma:root="true" ma:fieldsID="0a54ffacc4e1200efd9751c6b9635101" ns2:_="">
    <xsd:import namespace="00988287-8f18-4c86-a59c-0c89389d67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88287-8f18-4c86-a59c-0c89389d67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99D331-BFE2-431C-9EFA-04D5AEF5A1EF}">
  <ds:schemaRefs>
    <ds:schemaRef ds:uri="http://www.w3.org/XML/1998/namespace"/>
    <ds:schemaRef ds:uri="http://purl.org/dc/elements/1.1/"/>
    <ds:schemaRef ds:uri="00988287-8f18-4c86-a59c-0c89389d674b"/>
    <ds:schemaRef ds:uri="http://purl.org/dc/dcmityp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A148D23-9C06-4D0B-ABF9-2FF043496499}">
  <ds:schemaRefs>
    <ds:schemaRef ds:uri="http://schemas.openxmlformats.org/officeDocument/2006/bibliography"/>
  </ds:schemaRefs>
</ds:datastoreItem>
</file>

<file path=customXml/itemProps3.xml><?xml version="1.0" encoding="utf-8"?>
<ds:datastoreItem xmlns:ds="http://schemas.openxmlformats.org/officeDocument/2006/customXml" ds:itemID="{0B39A2B7-B39F-4CED-AA0E-B1209A228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88287-8f18-4c86-a59c-0c89389d6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55C582-1DB9-4F57-9D5B-7756948C4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2020-09-16 - Amentum Word Template - General Docs.dotx</Template>
  <TotalTime>0</TotalTime>
  <Pages>5</Pages>
  <Words>370</Words>
  <Characters>2112</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The intranet posted version of this guidance is the document of record</vt:lpstr>
    </vt:vector>
  </TitlesOfParts>
  <Company/>
  <LinksUpToDate>false</LinksUpToDate>
  <CharactersWithSpaces>2478</CharactersWithSpaces>
  <SharedDoc>false</SharedDoc>
  <HLinks>
    <vt:vector size="42" baseType="variant">
      <vt:variant>
        <vt:i4>1179708</vt:i4>
      </vt:variant>
      <vt:variant>
        <vt:i4>38</vt:i4>
      </vt:variant>
      <vt:variant>
        <vt:i4>0</vt:i4>
      </vt:variant>
      <vt:variant>
        <vt:i4>5</vt:i4>
      </vt:variant>
      <vt:variant>
        <vt:lpwstr/>
      </vt:variant>
      <vt:variant>
        <vt:lpwstr>_Toc98417468</vt:lpwstr>
      </vt:variant>
      <vt:variant>
        <vt:i4>1900604</vt:i4>
      </vt:variant>
      <vt:variant>
        <vt:i4>32</vt:i4>
      </vt:variant>
      <vt:variant>
        <vt:i4>0</vt:i4>
      </vt:variant>
      <vt:variant>
        <vt:i4>5</vt:i4>
      </vt:variant>
      <vt:variant>
        <vt:lpwstr/>
      </vt:variant>
      <vt:variant>
        <vt:lpwstr>_Toc98417467</vt:lpwstr>
      </vt:variant>
      <vt:variant>
        <vt:i4>1835068</vt:i4>
      </vt:variant>
      <vt:variant>
        <vt:i4>26</vt:i4>
      </vt:variant>
      <vt:variant>
        <vt:i4>0</vt:i4>
      </vt:variant>
      <vt:variant>
        <vt:i4>5</vt:i4>
      </vt:variant>
      <vt:variant>
        <vt:lpwstr/>
      </vt:variant>
      <vt:variant>
        <vt:lpwstr>_Toc98417466</vt:lpwstr>
      </vt:variant>
      <vt:variant>
        <vt:i4>2031676</vt:i4>
      </vt:variant>
      <vt:variant>
        <vt:i4>20</vt:i4>
      </vt:variant>
      <vt:variant>
        <vt:i4>0</vt:i4>
      </vt:variant>
      <vt:variant>
        <vt:i4>5</vt:i4>
      </vt:variant>
      <vt:variant>
        <vt:lpwstr/>
      </vt:variant>
      <vt:variant>
        <vt:lpwstr>_Toc98417465</vt:lpwstr>
      </vt:variant>
      <vt:variant>
        <vt:i4>1966140</vt:i4>
      </vt:variant>
      <vt:variant>
        <vt:i4>14</vt:i4>
      </vt:variant>
      <vt:variant>
        <vt:i4>0</vt:i4>
      </vt:variant>
      <vt:variant>
        <vt:i4>5</vt:i4>
      </vt:variant>
      <vt:variant>
        <vt:lpwstr/>
      </vt:variant>
      <vt:variant>
        <vt:lpwstr>_Toc98417464</vt:lpwstr>
      </vt:variant>
      <vt:variant>
        <vt:i4>1638460</vt:i4>
      </vt:variant>
      <vt:variant>
        <vt:i4>8</vt:i4>
      </vt:variant>
      <vt:variant>
        <vt:i4>0</vt:i4>
      </vt:variant>
      <vt:variant>
        <vt:i4>5</vt:i4>
      </vt:variant>
      <vt:variant>
        <vt:lpwstr/>
      </vt:variant>
      <vt:variant>
        <vt:lpwstr>_Toc98417463</vt:lpwstr>
      </vt:variant>
      <vt:variant>
        <vt:i4>1572924</vt:i4>
      </vt:variant>
      <vt:variant>
        <vt:i4>2</vt:i4>
      </vt:variant>
      <vt:variant>
        <vt:i4>0</vt:i4>
      </vt:variant>
      <vt:variant>
        <vt:i4>5</vt:i4>
      </vt:variant>
      <vt:variant>
        <vt:lpwstr/>
      </vt:variant>
      <vt:variant>
        <vt:lpwstr>_Toc98417462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intranet posted version of this guidance is the document of record</dc:title>
  <dc:subject/>
  <dc:creator>Balzan, DaniellaX</dc:creator>
  <cp:keywords/>
  <dc:description/>
  <cp:lastModifiedBy>Capps, DavidX</cp:lastModifiedBy>
  <cp:revision>2</cp:revision>
  <dcterms:created xsi:type="dcterms:W3CDTF">2022-06-23T00:02:00Z</dcterms:created>
  <dcterms:modified xsi:type="dcterms:W3CDTF">2022-06-23T00:02:00Z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0x010100919AE079D992E345BE89272DAFBB97F0</vt:lpwstr>
  </property>
  <property fmtid="{D5CDD505-2E9C-101B-9397-08002B2CF9AE}" pid="3" name="_dlc_DocIdItemGuid">
    <vt:lpwstr>d444e027-8253-4196-9da8-d589ca6cf1ae</vt:lpwstr>
  </property>
</Properties>
</file>